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EEC27" w14:textId="77777777" w:rsidR="00786301" w:rsidRPr="00693040" w:rsidRDefault="00693040">
      <w:pPr>
        <w:spacing w:after="67" w:line="259" w:lineRule="auto"/>
        <w:ind w:left="0" w:firstLine="0"/>
        <w:jc w:val="left"/>
        <w:rPr>
          <w:lang w:val="en-US"/>
        </w:rPr>
      </w:pPr>
      <w:r w:rsidRPr="00693040">
        <w:rPr>
          <w:sz w:val="48"/>
          <w:lang w:val="en-US"/>
        </w:rPr>
        <w:t xml:space="preserve">Secure level of </w:t>
      </w:r>
      <w:proofErr w:type="spellStart"/>
      <w:r w:rsidRPr="00693040">
        <w:rPr>
          <w:sz w:val="48"/>
          <w:lang w:val="en-US"/>
        </w:rPr>
        <w:t>RDS</w:t>
      </w:r>
      <w:proofErr w:type="spellEnd"/>
      <w:r w:rsidRPr="00693040">
        <w:rPr>
          <w:sz w:val="48"/>
          <w:lang w:val="en-US"/>
        </w:rPr>
        <w:t xml:space="preserve"> Systems</w:t>
      </w:r>
    </w:p>
    <w:p w14:paraId="0C86591B" w14:textId="77777777" w:rsidR="00786301" w:rsidRPr="00693040" w:rsidRDefault="00693040">
      <w:pPr>
        <w:spacing w:after="0" w:line="259" w:lineRule="auto"/>
        <w:ind w:left="0" w:firstLine="0"/>
        <w:jc w:val="center"/>
        <w:rPr>
          <w:lang w:val="en-US"/>
        </w:rPr>
      </w:pPr>
      <w:r w:rsidRPr="00693040">
        <w:rPr>
          <w:sz w:val="24"/>
          <w:lang w:val="en-US"/>
        </w:rPr>
        <w:t xml:space="preserve">Juan </w:t>
      </w:r>
      <w:proofErr w:type="spellStart"/>
      <w:r w:rsidRPr="00693040">
        <w:rPr>
          <w:sz w:val="24"/>
          <w:lang w:val="en-US"/>
        </w:rPr>
        <w:t>Aramis</w:t>
      </w:r>
      <w:proofErr w:type="spellEnd"/>
      <w:r w:rsidRPr="00693040">
        <w:rPr>
          <w:sz w:val="24"/>
          <w:lang w:val="en-US"/>
        </w:rPr>
        <w:t xml:space="preserve"> </w:t>
      </w:r>
      <w:proofErr w:type="spellStart"/>
      <w:r w:rsidRPr="00693040">
        <w:rPr>
          <w:sz w:val="24"/>
          <w:lang w:val="en-US"/>
        </w:rPr>
        <w:t>Oposich</w:t>
      </w:r>
      <w:proofErr w:type="spellEnd"/>
    </w:p>
    <w:p w14:paraId="1915187C" w14:textId="77777777" w:rsidR="00786301" w:rsidRPr="00693040" w:rsidRDefault="00693040">
      <w:pPr>
        <w:spacing w:after="34" w:line="259" w:lineRule="auto"/>
        <w:ind w:left="87" w:hanging="10"/>
        <w:jc w:val="center"/>
        <w:rPr>
          <w:lang w:val="en-US"/>
        </w:rPr>
      </w:pPr>
      <w:proofErr w:type="spellStart"/>
      <w:r w:rsidRPr="00693040">
        <w:rPr>
          <w:lang w:val="en-US"/>
        </w:rPr>
        <w:t>el17b502@technikum-wien.at</w:t>
      </w:r>
      <w:proofErr w:type="spellEnd"/>
    </w:p>
    <w:p w14:paraId="5958FEF3" w14:textId="77777777" w:rsidR="00786301" w:rsidRPr="00693040" w:rsidRDefault="00786301">
      <w:pPr>
        <w:rPr>
          <w:lang w:val="en-US"/>
        </w:rPr>
        <w:sectPr w:rsidR="00786301" w:rsidRPr="00693040">
          <w:footerReference w:type="even" r:id="rId8"/>
          <w:footerReference w:type="default" r:id="rId9"/>
          <w:footerReference w:type="first" r:id="rId10"/>
          <w:pgSz w:w="11906" w:h="16838"/>
          <w:pgMar w:top="1130" w:right="3051" w:bottom="2503" w:left="3051" w:header="720" w:footer="1168" w:gutter="0"/>
          <w:cols w:space="720"/>
        </w:sectPr>
      </w:pPr>
    </w:p>
    <w:p w14:paraId="46398911" w14:textId="77777777" w:rsidR="00786301" w:rsidRPr="00693040" w:rsidRDefault="00693040">
      <w:pPr>
        <w:spacing w:after="112" w:line="237" w:lineRule="auto"/>
        <w:ind w:left="-15" w:firstLine="219"/>
        <w:rPr>
          <w:lang w:val="en-US"/>
        </w:rPr>
      </w:pPr>
      <w:r w:rsidRPr="00693040">
        <w:rPr>
          <w:i/>
          <w:sz w:val="20"/>
          <w:lang w:val="en-US"/>
        </w:rPr>
        <w:lastRenderedPageBreak/>
        <w:t>Abstract</w:t>
      </w:r>
      <w:r w:rsidRPr="00693040">
        <w:rPr>
          <w:sz w:val="20"/>
          <w:lang w:val="en-US"/>
        </w:rPr>
        <w:t xml:space="preserve">— </w:t>
      </w:r>
      <w:r w:rsidRPr="00693040">
        <w:rPr>
          <w:i/>
          <w:sz w:val="20"/>
          <w:lang w:val="en-US"/>
        </w:rPr>
        <w:t xml:space="preserve">Radio Data System </w:t>
      </w:r>
      <w:r w:rsidRPr="00693040">
        <w:rPr>
          <w:sz w:val="20"/>
          <w:lang w:val="en-US"/>
        </w:rPr>
        <w:t xml:space="preserve">is a broadcast feature to share information. That information is related to traffic, music information and radios as well as used by navigation systems. </w:t>
      </w:r>
      <w:proofErr w:type="spellStart"/>
      <w:r w:rsidRPr="00693040">
        <w:rPr>
          <w:sz w:val="20"/>
          <w:lang w:val="en-US"/>
        </w:rPr>
        <w:t>RDS</w:t>
      </w:r>
      <w:proofErr w:type="spellEnd"/>
      <w:r w:rsidRPr="00693040">
        <w:rPr>
          <w:sz w:val="20"/>
          <w:lang w:val="en-US"/>
        </w:rPr>
        <w:t xml:space="preserve"> is also used to warn drivers about traffic jams or accidents. This paper explains what impact an </w:t>
      </w:r>
      <w:r w:rsidRPr="00C2040D">
        <w:rPr>
          <w:color w:val="auto"/>
          <w:sz w:val="20"/>
          <w:highlight w:val="yellow"/>
          <w:lang w:val="en-US"/>
        </w:rPr>
        <w:t xml:space="preserve">insecure communication system such as </w:t>
      </w:r>
      <w:proofErr w:type="spellStart"/>
      <w:r w:rsidRPr="00C2040D">
        <w:rPr>
          <w:color w:val="auto"/>
          <w:sz w:val="20"/>
          <w:highlight w:val="yellow"/>
          <w:lang w:val="en-US"/>
        </w:rPr>
        <w:t>RDS</w:t>
      </w:r>
      <w:proofErr w:type="spellEnd"/>
      <w:r w:rsidRPr="00C2040D">
        <w:rPr>
          <w:color w:val="auto"/>
          <w:sz w:val="20"/>
          <w:highlight w:val="yellow"/>
          <w:lang w:val="en-US"/>
        </w:rPr>
        <w:t>,</w:t>
      </w:r>
      <w:r w:rsidRPr="00C2040D">
        <w:rPr>
          <w:color w:val="auto"/>
          <w:sz w:val="20"/>
          <w:lang w:val="en-US"/>
        </w:rPr>
        <w:t xml:space="preserve"> </w:t>
      </w:r>
      <w:r w:rsidRPr="00693040">
        <w:rPr>
          <w:sz w:val="20"/>
          <w:lang w:val="en-US"/>
        </w:rPr>
        <w:t xml:space="preserve">could have on </w:t>
      </w:r>
      <w:r w:rsidRPr="00C2040D">
        <w:rPr>
          <w:sz w:val="20"/>
          <w:highlight w:val="yellow"/>
          <w:lang w:val="en-US"/>
        </w:rPr>
        <w:t xml:space="preserve">the </w:t>
      </w:r>
      <w:commentRangeStart w:id="0"/>
      <w:r w:rsidRPr="00C2040D">
        <w:rPr>
          <w:sz w:val="20"/>
          <w:highlight w:val="yellow"/>
          <w:lang w:val="en-US"/>
        </w:rPr>
        <w:t>economy</w:t>
      </w:r>
      <w:commentRangeEnd w:id="0"/>
      <w:r w:rsidR="00C2040D">
        <w:rPr>
          <w:rStyle w:val="Kommentarzeichen"/>
        </w:rPr>
        <w:commentReference w:id="0"/>
      </w:r>
      <w:r w:rsidRPr="00693040">
        <w:rPr>
          <w:sz w:val="20"/>
          <w:lang w:val="en-US"/>
        </w:rPr>
        <w:t>.</w:t>
      </w:r>
    </w:p>
    <w:p w14:paraId="284C3462" w14:textId="77777777" w:rsidR="00786301" w:rsidRPr="00693040" w:rsidRDefault="00693040">
      <w:pPr>
        <w:spacing w:after="0" w:line="259" w:lineRule="auto"/>
        <w:ind w:left="0" w:firstLine="0"/>
        <w:jc w:val="right"/>
        <w:rPr>
          <w:lang w:val="en-US"/>
        </w:rPr>
      </w:pPr>
      <w:r w:rsidRPr="00693040">
        <w:rPr>
          <w:i/>
          <w:sz w:val="20"/>
          <w:lang w:val="en-US"/>
        </w:rPr>
        <w:t>Keywords</w:t>
      </w:r>
      <w:r w:rsidRPr="00693040">
        <w:rPr>
          <w:sz w:val="20"/>
          <w:lang w:val="en-US"/>
        </w:rPr>
        <w:t>—Traffic control, Traffic Information System,</w:t>
      </w:r>
    </w:p>
    <w:p w14:paraId="0E8259F6" w14:textId="77777777" w:rsidR="00786301" w:rsidRPr="00693040" w:rsidRDefault="00693040">
      <w:pPr>
        <w:spacing w:after="474" w:line="237" w:lineRule="auto"/>
        <w:ind w:left="-5" w:hanging="10"/>
        <w:rPr>
          <w:lang w:val="en-US"/>
        </w:rPr>
      </w:pPr>
      <w:r w:rsidRPr="00693040">
        <w:rPr>
          <w:sz w:val="20"/>
          <w:lang w:val="en-US"/>
        </w:rPr>
        <w:t>Communication standard, FM broadcast</w:t>
      </w:r>
    </w:p>
    <w:p w14:paraId="39C1FB59" w14:textId="6D97B81B" w:rsidR="00786301" w:rsidRPr="00693040" w:rsidRDefault="00693040">
      <w:pPr>
        <w:spacing w:after="34" w:line="259" w:lineRule="auto"/>
        <w:ind w:left="87" w:right="77" w:hanging="10"/>
        <w:jc w:val="center"/>
        <w:rPr>
          <w:lang w:val="en-US"/>
        </w:rPr>
      </w:pPr>
      <w:r w:rsidRPr="00693040">
        <w:rPr>
          <w:lang w:val="en-US"/>
        </w:rPr>
        <w:t>I. W</w:t>
      </w:r>
      <w:r w:rsidRPr="00693040">
        <w:rPr>
          <w:sz w:val="18"/>
          <w:lang w:val="en-US"/>
        </w:rPr>
        <w:t xml:space="preserve">HAT IS </w:t>
      </w:r>
      <w:proofErr w:type="spellStart"/>
      <w:r w:rsidRPr="00693040">
        <w:rPr>
          <w:lang w:val="en-US"/>
        </w:rPr>
        <w:t>RDS</w:t>
      </w:r>
      <w:proofErr w:type="spellEnd"/>
      <w:ins w:id="1" w:author="Christine Salmen" w:date="2020-03-31T12:47:00Z">
        <w:r w:rsidR="00897E51">
          <w:rPr>
            <w:lang w:val="en-US"/>
          </w:rPr>
          <w:t>?</w:t>
        </w:r>
      </w:ins>
    </w:p>
    <w:p w14:paraId="61D45C06" w14:textId="77777777" w:rsidR="00786301" w:rsidRDefault="00693040">
      <w:pPr>
        <w:ind w:left="-15" w:right="-15"/>
      </w:pPr>
      <w:r w:rsidRPr="00693040">
        <w:rPr>
          <w:i/>
          <w:lang w:val="en-US"/>
        </w:rPr>
        <w:t xml:space="preserve">Radio Data System </w:t>
      </w:r>
      <w:r w:rsidRPr="00693040">
        <w:rPr>
          <w:lang w:val="en-US"/>
        </w:rPr>
        <w:t>(</w:t>
      </w:r>
      <w:proofErr w:type="spellStart"/>
      <w:r w:rsidRPr="00693040">
        <w:rPr>
          <w:lang w:val="en-US"/>
        </w:rPr>
        <w:t>RDS</w:t>
      </w:r>
      <w:proofErr w:type="spellEnd"/>
      <w:r w:rsidRPr="00693040">
        <w:rPr>
          <w:lang w:val="en-US"/>
        </w:rPr>
        <w:t>)</w:t>
      </w:r>
      <w:del w:id="2" w:author="Christine Salmen" w:date="2020-03-31T12:42:00Z">
        <w:r w:rsidRPr="00693040" w:rsidDel="00897E51">
          <w:rPr>
            <w:lang w:val="en-US"/>
          </w:rPr>
          <w:delText>,</w:delText>
        </w:r>
      </w:del>
      <w:r w:rsidRPr="00693040">
        <w:rPr>
          <w:lang w:val="en-US"/>
        </w:rPr>
        <w:t xml:space="preserve"> is a fast communication standard for FM radio broadcasting. </w:t>
      </w:r>
      <w:proofErr w:type="spellStart"/>
      <w:r w:rsidRPr="00693040">
        <w:rPr>
          <w:lang w:val="en-US"/>
        </w:rPr>
        <w:t>Blaupunkt</w:t>
      </w:r>
      <w:proofErr w:type="spellEnd"/>
      <w:r w:rsidRPr="00693040">
        <w:rPr>
          <w:lang w:val="en-US"/>
        </w:rPr>
        <w:t xml:space="preserve">, a German radio manufacturer, and the European institute for broadcast technology developed a common </w:t>
      </w:r>
      <w:proofErr w:type="spellStart"/>
      <w:r w:rsidRPr="00693040">
        <w:rPr>
          <w:lang w:val="en-US"/>
        </w:rPr>
        <w:t>RDS</w:t>
      </w:r>
      <w:proofErr w:type="spellEnd"/>
      <w:r w:rsidRPr="00693040">
        <w:rPr>
          <w:lang w:val="en-US"/>
        </w:rPr>
        <w:t xml:space="preserve"> standard in 1983 [1]. This single way communication standard is used to inform hosts about current traffic conditions and music information. Further</w:t>
      </w:r>
      <w:del w:id="3" w:author="Christine Salmen" w:date="2020-03-31T12:42:00Z">
        <w:r w:rsidRPr="00693040" w:rsidDel="00897E51">
          <w:rPr>
            <w:lang w:val="en-US"/>
          </w:rPr>
          <w:delText xml:space="preserve"> </w:delText>
        </w:r>
      </w:del>
      <w:r w:rsidRPr="00693040">
        <w:rPr>
          <w:lang w:val="en-US"/>
        </w:rPr>
        <w:t xml:space="preserve">more, navigation systems like Garmin and </w:t>
      </w:r>
      <w:proofErr w:type="spellStart"/>
      <w:r w:rsidRPr="00693040">
        <w:rPr>
          <w:lang w:val="en-US"/>
        </w:rPr>
        <w:t>TomTom</w:t>
      </w:r>
      <w:proofErr w:type="spellEnd"/>
      <w:r w:rsidRPr="00693040">
        <w:rPr>
          <w:lang w:val="en-US"/>
        </w:rPr>
        <w:t xml:space="preserve"> use </w:t>
      </w:r>
      <w:proofErr w:type="spellStart"/>
      <w:r w:rsidRPr="00693040">
        <w:rPr>
          <w:lang w:val="en-US"/>
        </w:rPr>
        <w:t>RDS</w:t>
      </w:r>
      <w:proofErr w:type="spellEnd"/>
      <w:r w:rsidRPr="00693040">
        <w:rPr>
          <w:lang w:val="en-US"/>
        </w:rPr>
        <w:t xml:space="preserve"> to calculate the quickest path to a destination. FM broadcasting </w:t>
      </w:r>
      <w:proofErr w:type="spellStart"/>
      <w:r w:rsidRPr="00897E51">
        <w:rPr>
          <w:highlight w:val="yellow"/>
          <w:lang w:val="en-US"/>
          <w:rPrChange w:id="4" w:author="Christine Salmen" w:date="2020-03-31T12:42:00Z">
            <w:rPr>
              <w:lang w:val="en-US"/>
            </w:rPr>
          </w:rPrChange>
        </w:rPr>
        <w:t>provids</w:t>
      </w:r>
      <w:proofErr w:type="spellEnd"/>
      <w:r w:rsidRPr="00693040">
        <w:rPr>
          <w:lang w:val="en-US"/>
        </w:rPr>
        <w:t xml:space="preserve"> five features at this </w:t>
      </w:r>
      <w:r w:rsidRPr="00897E51">
        <w:rPr>
          <w:highlight w:val="yellow"/>
          <w:lang w:val="en-US"/>
          <w:rPrChange w:id="5" w:author="Christine Salmen" w:date="2020-03-31T12:42:00Z">
            <w:rPr>
              <w:lang w:val="en-US"/>
            </w:rPr>
          </w:rPrChange>
        </w:rPr>
        <w:t>point of time</w:t>
      </w:r>
      <w:r w:rsidRPr="00693040">
        <w:rPr>
          <w:lang w:val="en-US"/>
        </w:rPr>
        <w:t xml:space="preserve"> which are shown in figure 1. The features are mono audio, stereo audio, </w:t>
      </w:r>
      <w:proofErr w:type="spellStart"/>
      <w:r w:rsidRPr="00693040">
        <w:rPr>
          <w:lang w:val="en-US"/>
        </w:rPr>
        <w:t>RDS</w:t>
      </w:r>
      <w:proofErr w:type="spellEnd"/>
      <w:r w:rsidRPr="00693040">
        <w:rPr>
          <w:lang w:val="en-US"/>
        </w:rPr>
        <w:t xml:space="preserve">, </w:t>
      </w:r>
      <w:proofErr w:type="spellStart"/>
      <w:r w:rsidRPr="00693040">
        <w:rPr>
          <w:lang w:val="en-US"/>
        </w:rPr>
        <w:t>DirectBand</w:t>
      </w:r>
      <w:proofErr w:type="spellEnd"/>
      <w:r w:rsidRPr="00693040">
        <w:rPr>
          <w:lang w:val="en-US"/>
        </w:rPr>
        <w:t xml:space="preserve"> and an audio subcarrier. </w:t>
      </w:r>
      <w:proofErr w:type="spellStart"/>
      <w:r>
        <w:t>RBDS</w:t>
      </w:r>
      <w:proofErr w:type="spellEnd"/>
      <w:r>
        <w:t xml:space="preserve"> </w:t>
      </w:r>
      <w:proofErr w:type="spellStart"/>
      <w:r>
        <w:t>is</w:t>
      </w:r>
      <w:proofErr w:type="spellEnd"/>
      <w:r>
        <w:t xml:space="preserve"> </w:t>
      </w:r>
      <w:proofErr w:type="spellStart"/>
      <w:r>
        <w:t>the</w:t>
      </w:r>
      <w:proofErr w:type="spellEnd"/>
      <w:r>
        <w:t xml:space="preserve"> American </w:t>
      </w:r>
      <w:proofErr w:type="spellStart"/>
      <w:r>
        <w:t>implementation</w:t>
      </w:r>
      <w:proofErr w:type="spellEnd"/>
      <w:r>
        <w:t xml:space="preserve"> </w:t>
      </w:r>
      <w:proofErr w:type="spellStart"/>
      <w:r>
        <w:t>located</w:t>
      </w:r>
      <w:proofErr w:type="spellEnd"/>
      <w:r>
        <w:t xml:space="preserve"> </w:t>
      </w:r>
      <w:proofErr w:type="spellStart"/>
      <w:r>
        <w:t>at</w:t>
      </w:r>
      <w:proofErr w:type="spellEnd"/>
      <w:r>
        <w:t xml:space="preserve"> 57 kHz [2].</w:t>
      </w:r>
    </w:p>
    <w:p w14:paraId="2ADB3217" w14:textId="77777777" w:rsidR="00786301" w:rsidRDefault="00693040">
      <w:pPr>
        <w:spacing w:after="278" w:line="259" w:lineRule="auto"/>
        <w:ind w:left="15" w:firstLine="0"/>
        <w:jc w:val="left"/>
      </w:pPr>
      <w:r>
        <w:rPr>
          <w:noProof/>
          <w:lang w:val="de-DE" w:eastAsia="de-DE"/>
        </w:rPr>
        <w:drawing>
          <wp:inline distT="0" distB="0" distL="0" distR="0" wp14:anchorId="5AF592AD" wp14:editId="1A08E824">
            <wp:extent cx="3169920" cy="150901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stretch>
                      <a:fillRect/>
                    </a:stretch>
                  </pic:blipFill>
                  <pic:spPr>
                    <a:xfrm>
                      <a:off x="0" y="0"/>
                      <a:ext cx="3169920" cy="1509014"/>
                    </a:xfrm>
                    <a:prstGeom prst="rect">
                      <a:avLst/>
                    </a:prstGeom>
                  </pic:spPr>
                </pic:pic>
              </a:graphicData>
            </a:graphic>
          </wp:inline>
        </w:drawing>
      </w:r>
    </w:p>
    <w:p w14:paraId="361D6304" w14:textId="77777777" w:rsidR="00786301" w:rsidRDefault="00693040">
      <w:pPr>
        <w:spacing w:after="236" w:line="265" w:lineRule="auto"/>
        <w:ind w:left="10" w:hanging="10"/>
        <w:jc w:val="center"/>
      </w:pPr>
      <w:proofErr w:type="spellStart"/>
      <w:r>
        <w:rPr>
          <w:sz w:val="18"/>
        </w:rPr>
        <w:t>Figure</w:t>
      </w:r>
      <w:proofErr w:type="spellEnd"/>
      <w:r>
        <w:rPr>
          <w:sz w:val="18"/>
        </w:rPr>
        <w:t xml:space="preserve"> 1. FM </w:t>
      </w:r>
      <w:proofErr w:type="spellStart"/>
      <w:r>
        <w:rPr>
          <w:sz w:val="18"/>
        </w:rPr>
        <w:t>broadcast</w:t>
      </w:r>
      <w:proofErr w:type="spellEnd"/>
      <w:r>
        <w:rPr>
          <w:sz w:val="18"/>
        </w:rPr>
        <w:t xml:space="preserve"> </w:t>
      </w:r>
      <w:proofErr w:type="spellStart"/>
      <w:r>
        <w:rPr>
          <w:sz w:val="18"/>
        </w:rPr>
        <w:t>features</w:t>
      </w:r>
      <w:proofErr w:type="spellEnd"/>
      <w:r>
        <w:rPr>
          <w:sz w:val="18"/>
        </w:rPr>
        <w:t xml:space="preserve"> [2]</w:t>
      </w:r>
    </w:p>
    <w:p w14:paraId="206C4EF2" w14:textId="77777777" w:rsidR="00786301" w:rsidRPr="00693040" w:rsidRDefault="00693040">
      <w:pPr>
        <w:ind w:left="-15" w:right="-15"/>
        <w:rPr>
          <w:lang w:val="en-US"/>
        </w:rPr>
      </w:pPr>
      <w:r w:rsidRPr="00693040">
        <w:rPr>
          <w:lang w:val="en-US"/>
        </w:rPr>
        <w:t xml:space="preserve">Radio stations like </w:t>
      </w:r>
      <w:proofErr w:type="spellStart"/>
      <w:r w:rsidRPr="00693040">
        <w:rPr>
          <w:lang w:val="en-US"/>
        </w:rPr>
        <w:t>O3</w:t>
      </w:r>
      <w:proofErr w:type="spellEnd"/>
      <w:r w:rsidRPr="00693040">
        <w:rPr>
          <w:lang w:val="en-US"/>
        </w:rPr>
        <w:t xml:space="preserve">, </w:t>
      </w:r>
      <w:proofErr w:type="spellStart"/>
      <w:r w:rsidRPr="00693040">
        <w:rPr>
          <w:lang w:val="en-US"/>
        </w:rPr>
        <w:t>Kronehit</w:t>
      </w:r>
      <w:proofErr w:type="spellEnd"/>
      <w:r w:rsidRPr="00693040">
        <w:rPr>
          <w:lang w:val="en-US"/>
        </w:rPr>
        <w:t xml:space="preserve"> and </w:t>
      </w:r>
      <w:proofErr w:type="spellStart"/>
      <w:r w:rsidRPr="00693040">
        <w:rPr>
          <w:lang w:val="en-US"/>
        </w:rPr>
        <w:t>FM4</w:t>
      </w:r>
      <w:proofErr w:type="spellEnd"/>
      <w:r w:rsidRPr="00693040">
        <w:rPr>
          <w:lang w:val="en-US"/>
        </w:rPr>
        <w:t xml:space="preserve"> use various FM broadcasting features for example [3]. Also, the fire department, the police, the Austrian </w:t>
      </w:r>
      <w:proofErr w:type="spellStart"/>
      <w:r w:rsidRPr="00693040">
        <w:rPr>
          <w:lang w:val="en-US"/>
        </w:rPr>
        <w:t>automobilemotorcycle</w:t>
      </w:r>
      <w:proofErr w:type="spellEnd"/>
      <w:r w:rsidRPr="00693040">
        <w:rPr>
          <w:lang w:val="en-US"/>
        </w:rPr>
        <w:t xml:space="preserve"> and touring club (</w:t>
      </w:r>
      <w:proofErr w:type="spellStart"/>
      <w:r w:rsidRPr="00693040">
        <w:rPr>
          <w:lang w:val="en-US"/>
        </w:rPr>
        <w:t>ÖAMTC</w:t>
      </w:r>
      <w:proofErr w:type="spellEnd"/>
      <w:r w:rsidRPr="00693040">
        <w:rPr>
          <w:lang w:val="en-US"/>
        </w:rPr>
        <w:t>) and other traffic service agency use the standard [2].</w:t>
      </w:r>
    </w:p>
    <w:p w14:paraId="761D601E" w14:textId="77777777" w:rsidR="00786301" w:rsidRPr="00693040" w:rsidRDefault="00693040">
      <w:pPr>
        <w:ind w:left="-15" w:right="-15"/>
        <w:rPr>
          <w:lang w:val="en-US"/>
        </w:rPr>
      </w:pPr>
      <w:r w:rsidRPr="00693040">
        <w:rPr>
          <w:lang w:val="en-US"/>
        </w:rPr>
        <w:lastRenderedPageBreak/>
        <w:t xml:space="preserve">An </w:t>
      </w:r>
      <w:proofErr w:type="spellStart"/>
      <w:r w:rsidRPr="00693040">
        <w:rPr>
          <w:lang w:val="en-US"/>
        </w:rPr>
        <w:t>RDS</w:t>
      </w:r>
      <w:proofErr w:type="spellEnd"/>
      <w:r w:rsidRPr="00693040">
        <w:rPr>
          <w:lang w:val="en-US"/>
        </w:rPr>
        <w:t xml:space="preserve"> information block contains multiple traffic data [4]:</w:t>
      </w:r>
    </w:p>
    <w:p w14:paraId="5FFD66AB" w14:textId="77777777" w:rsidR="00786301" w:rsidRPr="00693040" w:rsidRDefault="00693040">
      <w:pPr>
        <w:ind w:left="-15" w:right="-15"/>
        <w:rPr>
          <w:lang w:val="en-US"/>
        </w:rPr>
      </w:pPr>
      <w:r w:rsidRPr="00693040">
        <w:rPr>
          <w:i/>
          <w:lang w:val="en-US"/>
        </w:rPr>
        <w:t xml:space="preserve">Traffic </w:t>
      </w:r>
      <w:proofErr w:type="spellStart"/>
      <w:r w:rsidRPr="00693040">
        <w:rPr>
          <w:i/>
          <w:lang w:val="en-US"/>
        </w:rPr>
        <w:t>Programme</w:t>
      </w:r>
      <w:proofErr w:type="spellEnd"/>
      <w:r w:rsidRPr="00693040">
        <w:rPr>
          <w:i/>
          <w:lang w:val="en-US"/>
        </w:rPr>
        <w:t xml:space="preserve"> </w:t>
      </w:r>
      <w:r w:rsidRPr="00693040">
        <w:rPr>
          <w:lang w:val="en-US"/>
        </w:rPr>
        <w:t>(</w:t>
      </w:r>
      <w:proofErr w:type="spellStart"/>
      <w:r w:rsidRPr="00693040">
        <w:rPr>
          <w:lang w:val="en-US"/>
        </w:rPr>
        <w:t>TP</w:t>
      </w:r>
      <w:proofErr w:type="spellEnd"/>
      <w:r w:rsidRPr="00693040">
        <w:rPr>
          <w:lang w:val="en-US"/>
        </w:rPr>
        <w:t>) code: Serving to identify programs that, from time to time, carry messages addressed to motorists.</w:t>
      </w:r>
    </w:p>
    <w:p w14:paraId="17588D0F" w14:textId="77777777" w:rsidR="00786301" w:rsidRPr="00693040" w:rsidRDefault="00693040">
      <w:pPr>
        <w:ind w:left="-15" w:right="-15"/>
        <w:rPr>
          <w:lang w:val="en-US"/>
        </w:rPr>
      </w:pPr>
      <w:r w:rsidRPr="00693040">
        <w:rPr>
          <w:i/>
          <w:lang w:val="en-US"/>
        </w:rPr>
        <w:t xml:space="preserve">Traffic Announcement </w:t>
      </w:r>
      <w:r w:rsidRPr="00693040">
        <w:rPr>
          <w:lang w:val="en-US"/>
        </w:rPr>
        <w:t>(TA) signal: Switches a traffic announcement to a preset volume level and, if the motorist is listening to a cassette rather than the radio, stops the cassette and switches the radio on to receive the traffic message instead.</w:t>
      </w:r>
    </w:p>
    <w:p w14:paraId="3B28313F" w14:textId="77777777" w:rsidR="00786301" w:rsidRPr="00693040" w:rsidRDefault="00693040">
      <w:pPr>
        <w:spacing w:after="432"/>
        <w:ind w:left="-15" w:right="-15"/>
        <w:rPr>
          <w:lang w:val="en-US"/>
        </w:rPr>
      </w:pPr>
      <w:r w:rsidRPr="00693040">
        <w:rPr>
          <w:i/>
          <w:lang w:val="en-US"/>
        </w:rPr>
        <w:t xml:space="preserve">Emergency Warning System </w:t>
      </w:r>
      <w:r w:rsidRPr="00693040">
        <w:rPr>
          <w:lang w:val="en-US"/>
        </w:rPr>
        <w:t>(</w:t>
      </w:r>
      <w:proofErr w:type="spellStart"/>
      <w:r w:rsidRPr="00693040">
        <w:rPr>
          <w:lang w:val="en-US"/>
        </w:rPr>
        <w:t>EWS</w:t>
      </w:r>
      <w:proofErr w:type="spellEnd"/>
      <w:r w:rsidRPr="00693040">
        <w:rPr>
          <w:lang w:val="en-US"/>
        </w:rPr>
        <w:t>): A feature using a very small amount of data for emergency warning services such as national disasters and hazardous chemical spills.</w:t>
      </w:r>
    </w:p>
    <w:p w14:paraId="0FF60B97" w14:textId="77777777" w:rsidR="00786301" w:rsidRDefault="00693040">
      <w:pPr>
        <w:numPr>
          <w:ilvl w:val="0"/>
          <w:numId w:val="1"/>
        </w:numPr>
        <w:spacing w:after="51" w:line="265" w:lineRule="auto"/>
        <w:ind w:hanging="427"/>
        <w:jc w:val="center"/>
      </w:pPr>
      <w:proofErr w:type="spellStart"/>
      <w:r>
        <w:t>P</w:t>
      </w:r>
      <w:r>
        <w:rPr>
          <w:sz w:val="18"/>
        </w:rPr>
        <w:t>REVIOUS</w:t>
      </w:r>
      <w:proofErr w:type="spellEnd"/>
      <w:r>
        <w:rPr>
          <w:sz w:val="18"/>
        </w:rPr>
        <w:t xml:space="preserve"> WORK</w:t>
      </w:r>
    </w:p>
    <w:p w14:paraId="6D276131" w14:textId="77777777" w:rsidR="00786301" w:rsidRPr="00693040" w:rsidRDefault="00693040">
      <w:pPr>
        <w:ind w:left="-15" w:right="-15"/>
        <w:rPr>
          <w:lang w:val="en-US"/>
        </w:rPr>
      </w:pPr>
      <w:commentRangeStart w:id="6"/>
      <w:r w:rsidRPr="00897E51">
        <w:rPr>
          <w:highlight w:val="yellow"/>
          <w:lang w:val="en-US"/>
          <w:rPrChange w:id="7" w:author="Christine Salmen" w:date="2020-03-31T12:45:00Z">
            <w:rPr>
              <w:lang w:val="en-US"/>
            </w:rPr>
          </w:rPrChange>
        </w:rPr>
        <w:t>For</w:t>
      </w:r>
      <w:commentRangeEnd w:id="6"/>
      <w:r w:rsidR="00897E51">
        <w:rPr>
          <w:rStyle w:val="Kommentarzeichen"/>
        </w:rPr>
        <w:commentReference w:id="6"/>
      </w:r>
      <w:r w:rsidRPr="00897E51">
        <w:rPr>
          <w:highlight w:val="yellow"/>
          <w:lang w:val="en-US"/>
          <w:rPrChange w:id="8" w:author="Christine Salmen" w:date="2020-03-31T12:45:00Z">
            <w:rPr>
              <w:lang w:val="en-US"/>
            </w:rPr>
          </w:rPrChange>
        </w:rPr>
        <w:t xml:space="preserve"> two years I have been working with signal</w:t>
      </w:r>
      <w:r w:rsidRPr="00693040">
        <w:rPr>
          <w:lang w:val="en-US"/>
        </w:rPr>
        <w:t xml:space="preserve"> processing in telecommunication orientated embedded systems. During </w:t>
      </w:r>
      <w:commentRangeStart w:id="9"/>
      <w:r w:rsidRPr="00693040">
        <w:rPr>
          <w:lang w:val="en-US"/>
        </w:rPr>
        <w:t xml:space="preserve">my studies, I started to modulate </w:t>
      </w:r>
      <w:proofErr w:type="spellStart"/>
      <w:r w:rsidRPr="00693040">
        <w:rPr>
          <w:lang w:val="en-US"/>
        </w:rPr>
        <w:t>DVBT</w:t>
      </w:r>
      <w:proofErr w:type="spellEnd"/>
      <w:r w:rsidRPr="00693040">
        <w:rPr>
          <w:lang w:val="en-US"/>
        </w:rPr>
        <w:t xml:space="preserve"> receivers and FM broadcasters which will also be discussed in my bachelor thesis</w:t>
      </w:r>
      <w:commentRangeEnd w:id="9"/>
      <w:r w:rsidR="00897E51">
        <w:rPr>
          <w:rStyle w:val="Kommentarzeichen"/>
        </w:rPr>
        <w:commentReference w:id="9"/>
      </w:r>
      <w:r w:rsidRPr="00693040">
        <w:rPr>
          <w:lang w:val="en-US"/>
        </w:rPr>
        <w:t xml:space="preserve">. Both of these terrestrial broadcasting systems use bit interleaving and bit error forward correction to negate signal loss which will occur during transmission [5]. These methods were also used in RDS. </w:t>
      </w:r>
      <w:commentRangeStart w:id="10"/>
      <w:r w:rsidRPr="00693040">
        <w:rPr>
          <w:lang w:val="en-US"/>
        </w:rPr>
        <w:t xml:space="preserve">My project manager works for the telecommunication department at the technical university-Vienna, </w:t>
      </w:r>
      <w:proofErr w:type="spellStart"/>
      <w:r w:rsidRPr="00693040">
        <w:rPr>
          <w:lang w:val="en-US"/>
        </w:rPr>
        <w:t>Dipl.Ing</w:t>
      </w:r>
      <w:proofErr w:type="spellEnd"/>
      <w:r w:rsidRPr="00693040">
        <w:rPr>
          <w:lang w:val="en-US"/>
        </w:rPr>
        <w:t xml:space="preserve">. Dr. Bernhard </w:t>
      </w:r>
      <w:proofErr w:type="spellStart"/>
      <w:r w:rsidRPr="00693040">
        <w:rPr>
          <w:lang w:val="en-US"/>
        </w:rPr>
        <w:t>Wess</w:t>
      </w:r>
      <w:proofErr w:type="spellEnd"/>
      <w:r w:rsidRPr="00693040">
        <w:rPr>
          <w:lang w:val="en-US"/>
        </w:rPr>
        <w:t>. He recommended</w:t>
      </w:r>
      <w:commentRangeEnd w:id="10"/>
      <w:r w:rsidR="00897E51">
        <w:rPr>
          <w:rStyle w:val="Kommentarzeichen"/>
        </w:rPr>
        <w:commentReference w:id="10"/>
      </w:r>
      <w:r w:rsidRPr="00693040">
        <w:rPr>
          <w:lang w:val="en-US"/>
        </w:rPr>
        <w:t xml:space="preserve"> a specific set up to modulate the FM broadcast system. In particular a simple receiver with analog to digital converter is the only needed hardware. This hardware is called </w:t>
      </w:r>
      <w:proofErr w:type="spellStart"/>
      <w:r w:rsidRPr="00693040">
        <w:rPr>
          <w:lang w:val="en-US"/>
        </w:rPr>
        <w:t>SDRstick</w:t>
      </w:r>
      <w:proofErr w:type="spellEnd"/>
      <w:r w:rsidRPr="00693040">
        <w:rPr>
          <w:lang w:val="en-US"/>
        </w:rPr>
        <w:t xml:space="preserve">, Software Defined Radio. Figure 2 shows the used set up for </w:t>
      </w:r>
      <w:proofErr w:type="spellStart"/>
      <w:r w:rsidRPr="00693040">
        <w:rPr>
          <w:lang w:val="en-US"/>
        </w:rPr>
        <w:t>RDS</w:t>
      </w:r>
      <w:proofErr w:type="spellEnd"/>
      <w:r w:rsidRPr="00693040">
        <w:rPr>
          <w:lang w:val="en-US"/>
        </w:rPr>
        <w:t xml:space="preserve"> receivers.</w:t>
      </w:r>
    </w:p>
    <w:p w14:paraId="1AC87DA1" w14:textId="77777777" w:rsidR="00786301" w:rsidRDefault="00693040">
      <w:pPr>
        <w:spacing w:after="278" w:line="259" w:lineRule="auto"/>
        <w:ind w:left="1933" w:firstLine="0"/>
        <w:jc w:val="left"/>
      </w:pPr>
      <w:r>
        <w:rPr>
          <w:noProof/>
          <w:lang w:val="de-DE" w:eastAsia="de-DE"/>
        </w:rPr>
        <w:drawing>
          <wp:inline distT="0" distB="0" distL="0" distR="0" wp14:anchorId="62BE7921" wp14:editId="4039CED7">
            <wp:extent cx="733183" cy="1042167"/>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3"/>
                    <a:stretch>
                      <a:fillRect/>
                    </a:stretch>
                  </pic:blipFill>
                  <pic:spPr>
                    <a:xfrm>
                      <a:off x="0" y="0"/>
                      <a:ext cx="733183" cy="1042167"/>
                    </a:xfrm>
                    <a:prstGeom prst="rect">
                      <a:avLst/>
                    </a:prstGeom>
                  </pic:spPr>
                </pic:pic>
              </a:graphicData>
            </a:graphic>
          </wp:inline>
        </w:drawing>
      </w:r>
    </w:p>
    <w:p w14:paraId="18884176" w14:textId="77777777" w:rsidR="00786301" w:rsidRDefault="00693040">
      <w:pPr>
        <w:spacing w:after="51" w:line="265" w:lineRule="auto"/>
        <w:ind w:left="10" w:hanging="10"/>
        <w:jc w:val="center"/>
      </w:pPr>
      <w:commentRangeStart w:id="11"/>
      <w:proofErr w:type="spellStart"/>
      <w:r>
        <w:rPr>
          <w:sz w:val="18"/>
        </w:rPr>
        <w:t>Figure</w:t>
      </w:r>
      <w:commentRangeEnd w:id="11"/>
      <w:proofErr w:type="spellEnd"/>
      <w:r w:rsidR="00897E51">
        <w:rPr>
          <w:rStyle w:val="Kommentarzeichen"/>
        </w:rPr>
        <w:commentReference w:id="11"/>
      </w:r>
      <w:r>
        <w:rPr>
          <w:sz w:val="18"/>
        </w:rPr>
        <w:t xml:space="preserve"> 2. SDR-Stick</w:t>
      </w:r>
    </w:p>
    <w:p w14:paraId="3E4419A5" w14:textId="5001F009" w:rsidR="00786301" w:rsidRPr="00693040" w:rsidRDefault="00693040">
      <w:pPr>
        <w:spacing w:after="448"/>
        <w:ind w:left="-15" w:right="-15"/>
        <w:rPr>
          <w:lang w:val="en-US"/>
        </w:rPr>
      </w:pPr>
      <w:r w:rsidRPr="00693040">
        <w:rPr>
          <w:lang w:val="en-US"/>
        </w:rPr>
        <w:lastRenderedPageBreak/>
        <w:t xml:space="preserve">With this </w:t>
      </w:r>
      <w:commentRangeStart w:id="12"/>
      <w:r w:rsidRPr="00693040">
        <w:rPr>
          <w:lang w:val="en-US"/>
        </w:rPr>
        <w:t>affordable</w:t>
      </w:r>
      <w:commentRangeEnd w:id="12"/>
      <w:r w:rsidR="00897E51">
        <w:rPr>
          <w:rStyle w:val="Kommentarzeichen"/>
        </w:rPr>
        <w:commentReference w:id="12"/>
      </w:r>
      <w:r w:rsidRPr="00693040">
        <w:rPr>
          <w:lang w:val="en-US"/>
        </w:rPr>
        <w:t xml:space="preserve"> setup, various signal processing can be achieved. </w:t>
      </w:r>
      <w:proofErr w:type="spellStart"/>
      <w:r w:rsidRPr="00897E51">
        <w:rPr>
          <w:highlight w:val="yellow"/>
          <w:lang w:val="en-US"/>
          <w:rPrChange w:id="13" w:author="Christine Salmen" w:date="2020-03-31T12:49:00Z">
            <w:rPr>
              <w:lang w:val="en-US"/>
            </w:rPr>
          </w:rPrChange>
        </w:rPr>
        <w:t>RDS</w:t>
      </w:r>
      <w:proofErr w:type="spellEnd"/>
      <w:r w:rsidRPr="00897E51">
        <w:rPr>
          <w:highlight w:val="yellow"/>
          <w:lang w:val="en-US"/>
          <w:rPrChange w:id="14" w:author="Christine Salmen" w:date="2020-03-31T12:49:00Z">
            <w:rPr>
              <w:lang w:val="en-US"/>
            </w:rPr>
          </w:rPrChange>
        </w:rPr>
        <w:t xml:space="preserve"> and FM stereo radio are some of the main features </w:t>
      </w:r>
      <w:commentRangeStart w:id="15"/>
      <w:r w:rsidRPr="00897E51">
        <w:rPr>
          <w:highlight w:val="yellow"/>
          <w:lang w:val="en-US"/>
          <w:rPrChange w:id="16" w:author="Christine Salmen" w:date="2020-03-31T12:49:00Z">
            <w:rPr>
              <w:lang w:val="en-US"/>
            </w:rPr>
          </w:rPrChange>
        </w:rPr>
        <w:t>of</w:t>
      </w:r>
      <w:commentRangeEnd w:id="15"/>
      <w:r w:rsidR="00897E51">
        <w:rPr>
          <w:rStyle w:val="Kommentarzeichen"/>
        </w:rPr>
        <w:commentReference w:id="15"/>
      </w:r>
      <w:r w:rsidRPr="00897E51">
        <w:rPr>
          <w:highlight w:val="yellow"/>
          <w:lang w:val="en-US"/>
          <w:rPrChange w:id="17" w:author="Christine Salmen" w:date="2020-03-31T12:49:00Z">
            <w:rPr>
              <w:lang w:val="en-US"/>
            </w:rPr>
          </w:rPrChange>
        </w:rPr>
        <w:t xml:space="preserve"> FM broadcasting. This high frequency (</w:t>
      </w:r>
      <w:proofErr w:type="spellStart"/>
      <w:r w:rsidRPr="00897E51">
        <w:rPr>
          <w:highlight w:val="yellow"/>
          <w:lang w:val="en-US"/>
          <w:rPrChange w:id="18" w:author="Christine Salmen" w:date="2020-03-31T12:49:00Z">
            <w:rPr>
              <w:lang w:val="en-US"/>
            </w:rPr>
          </w:rPrChange>
        </w:rPr>
        <w:t>HF</w:t>
      </w:r>
      <w:proofErr w:type="spellEnd"/>
      <w:r w:rsidRPr="00897E51">
        <w:rPr>
          <w:highlight w:val="yellow"/>
          <w:lang w:val="en-US"/>
          <w:rPrChange w:id="19" w:author="Christine Salmen" w:date="2020-03-31T12:49:00Z">
            <w:rPr>
              <w:lang w:val="en-US"/>
            </w:rPr>
          </w:rPrChange>
        </w:rPr>
        <w:t>) receiver could also be used as digital video broadcast receiver.</w:t>
      </w:r>
      <w:r w:rsidRPr="00693040">
        <w:rPr>
          <w:lang w:val="en-US"/>
        </w:rPr>
        <w:t xml:space="preserve"> The </w:t>
      </w:r>
      <w:del w:id="20" w:author="Christine Salmen" w:date="2020-03-31T12:49:00Z">
        <w:r w:rsidRPr="00693040" w:rsidDel="00897E51">
          <w:rPr>
            <w:lang w:val="en-US"/>
          </w:rPr>
          <w:delText xml:space="preserve">university </w:delText>
        </w:r>
      </w:del>
      <w:ins w:id="21" w:author="Christine Salmen" w:date="2020-03-31T12:49:00Z">
        <w:r w:rsidR="00897E51">
          <w:rPr>
            <w:lang w:val="en-US"/>
          </w:rPr>
          <w:t>U</w:t>
        </w:r>
        <w:r w:rsidR="00897E51" w:rsidRPr="00693040">
          <w:rPr>
            <w:lang w:val="en-US"/>
          </w:rPr>
          <w:t xml:space="preserve">niversity </w:t>
        </w:r>
      </w:ins>
      <w:r w:rsidRPr="00693040">
        <w:rPr>
          <w:lang w:val="en-US"/>
        </w:rPr>
        <w:t xml:space="preserve">of </w:t>
      </w:r>
      <w:proofErr w:type="spellStart"/>
      <w:r w:rsidRPr="00693040">
        <w:rPr>
          <w:lang w:val="en-US"/>
        </w:rPr>
        <w:t>Strathclyde</w:t>
      </w:r>
      <w:proofErr w:type="spellEnd"/>
      <w:r w:rsidRPr="00693040">
        <w:rPr>
          <w:lang w:val="en-US"/>
        </w:rPr>
        <w:t>, Glasgow-Scotland, is known as one of the biggest software developers in this field</w:t>
      </w:r>
      <w:ins w:id="22" w:author="Christine Salmen" w:date="2020-03-31T12:49:00Z">
        <w:r w:rsidR="00A57223">
          <w:rPr>
            <w:lang w:val="en-US"/>
          </w:rPr>
          <w:t xml:space="preserve"> – which?</w:t>
        </w:r>
      </w:ins>
      <w:r w:rsidRPr="00693040">
        <w:rPr>
          <w:lang w:val="en-US"/>
        </w:rPr>
        <w:t>. The institute</w:t>
      </w:r>
      <w:ins w:id="23" w:author="Christine Salmen" w:date="2020-03-31T12:50:00Z">
        <w:r w:rsidR="00A57223">
          <w:rPr>
            <w:lang w:val="en-US"/>
          </w:rPr>
          <w:t xml:space="preserve"> – which?</w:t>
        </w:r>
      </w:ins>
      <w:r w:rsidRPr="00693040">
        <w:rPr>
          <w:lang w:val="en-US"/>
        </w:rPr>
        <w:t xml:space="preserve"> engineered a new algorithm to transmit </w:t>
      </w:r>
      <w:proofErr w:type="spellStart"/>
      <w:r w:rsidRPr="00693040">
        <w:rPr>
          <w:lang w:val="en-US"/>
        </w:rPr>
        <w:t>RDS</w:t>
      </w:r>
      <w:proofErr w:type="spellEnd"/>
      <w:r w:rsidRPr="00693040">
        <w:rPr>
          <w:lang w:val="en-US"/>
        </w:rPr>
        <w:t xml:space="preserve"> [6]. Many </w:t>
      </w:r>
      <w:del w:id="24" w:author="Christine Salmen" w:date="2020-03-31T12:50:00Z">
        <w:r w:rsidRPr="00693040" w:rsidDel="00A57223">
          <w:rPr>
            <w:lang w:val="en-US"/>
          </w:rPr>
          <w:delText xml:space="preserve">of these </w:delText>
        </w:r>
      </w:del>
      <w:r w:rsidRPr="00693040">
        <w:rPr>
          <w:lang w:val="en-US"/>
        </w:rPr>
        <w:t>methods</w:t>
      </w:r>
      <w:ins w:id="25" w:author="Christine Salmen" w:date="2020-03-31T12:50:00Z">
        <w:r w:rsidR="00A57223">
          <w:rPr>
            <w:lang w:val="en-US"/>
          </w:rPr>
          <w:t xml:space="preserve"> such as</w:t>
        </w:r>
      </w:ins>
      <w:del w:id="26" w:author="Christine Salmen" w:date="2020-03-31T12:50:00Z">
        <w:r w:rsidRPr="00693040" w:rsidDel="00A57223">
          <w:rPr>
            <w:lang w:val="en-US"/>
          </w:rPr>
          <w:delText>, like</w:delText>
        </w:r>
      </w:del>
      <w:r w:rsidRPr="00693040">
        <w:rPr>
          <w:lang w:val="en-US"/>
        </w:rPr>
        <w:t xml:space="preserve"> the </w:t>
      </w:r>
      <w:proofErr w:type="spellStart"/>
      <w:r w:rsidRPr="00693040">
        <w:rPr>
          <w:lang w:val="en-US"/>
        </w:rPr>
        <w:t>costas</w:t>
      </w:r>
      <w:proofErr w:type="spellEnd"/>
      <w:r w:rsidRPr="00693040">
        <w:rPr>
          <w:lang w:val="en-US"/>
        </w:rPr>
        <w:t xml:space="preserve"> loop and the sequence of </w:t>
      </w:r>
      <w:proofErr w:type="spellStart"/>
      <w:r w:rsidRPr="00693040">
        <w:rPr>
          <w:lang w:val="en-US"/>
        </w:rPr>
        <w:t>timming</w:t>
      </w:r>
      <w:proofErr w:type="spellEnd"/>
      <w:r w:rsidRPr="00693040">
        <w:rPr>
          <w:lang w:val="en-US"/>
        </w:rPr>
        <w:t xml:space="preserve"> recovery have been used in my work.</w:t>
      </w:r>
    </w:p>
    <w:p w14:paraId="5598973F" w14:textId="77777777" w:rsidR="00786301" w:rsidRDefault="00693040">
      <w:pPr>
        <w:numPr>
          <w:ilvl w:val="0"/>
          <w:numId w:val="1"/>
        </w:numPr>
        <w:spacing w:after="51" w:line="265" w:lineRule="auto"/>
        <w:ind w:hanging="427"/>
        <w:jc w:val="center"/>
      </w:pPr>
      <w:proofErr w:type="spellStart"/>
      <w:r>
        <w:t>A</w:t>
      </w:r>
      <w:r>
        <w:rPr>
          <w:sz w:val="18"/>
        </w:rPr>
        <w:t>IM</w:t>
      </w:r>
      <w:proofErr w:type="spellEnd"/>
      <w:r>
        <w:rPr>
          <w:sz w:val="18"/>
        </w:rPr>
        <w:t xml:space="preserve"> </w:t>
      </w:r>
      <w:proofErr w:type="spellStart"/>
      <w:r>
        <w:rPr>
          <w:sz w:val="18"/>
        </w:rPr>
        <w:t>OF</w:t>
      </w:r>
      <w:proofErr w:type="spellEnd"/>
      <w:r>
        <w:rPr>
          <w:sz w:val="18"/>
        </w:rPr>
        <w:t xml:space="preserve"> THIS </w:t>
      </w:r>
      <w:r>
        <w:t>P</w:t>
      </w:r>
      <w:r>
        <w:rPr>
          <w:sz w:val="18"/>
        </w:rPr>
        <w:t>APER</w:t>
      </w:r>
    </w:p>
    <w:p w14:paraId="59EF3097" w14:textId="2DBA640E" w:rsidR="00786301" w:rsidRDefault="00693040">
      <w:pPr>
        <w:spacing w:after="446"/>
        <w:ind w:left="-15" w:right="-15"/>
      </w:pPr>
      <w:r w:rsidRPr="00693040">
        <w:rPr>
          <w:lang w:val="en-US"/>
        </w:rPr>
        <w:t xml:space="preserve">In this paper I </w:t>
      </w:r>
      <w:del w:id="27" w:author="Christine Salmen" w:date="2020-03-31T12:50:00Z">
        <w:r w:rsidRPr="00693040" w:rsidDel="00A57223">
          <w:rPr>
            <w:lang w:val="en-US"/>
          </w:rPr>
          <w:delText xml:space="preserve">want to </w:delText>
        </w:r>
      </w:del>
      <w:r w:rsidRPr="00693040">
        <w:rPr>
          <w:lang w:val="en-US"/>
        </w:rPr>
        <w:t>elaborate the application of this broadcast system</w:t>
      </w:r>
      <w:ins w:id="28" w:author="Christine Salmen" w:date="2020-03-31T12:50:00Z">
        <w:r w:rsidR="00A57223">
          <w:rPr>
            <w:lang w:val="en-US"/>
          </w:rPr>
          <w:t xml:space="preserve"> to..?</w:t>
        </w:r>
      </w:ins>
      <w:r w:rsidRPr="00693040">
        <w:rPr>
          <w:lang w:val="en-US"/>
        </w:rPr>
        <w:t xml:space="preserve">. </w:t>
      </w:r>
      <w:r w:rsidRPr="00A57223">
        <w:rPr>
          <w:highlight w:val="yellow"/>
          <w:lang w:val="en-US"/>
          <w:rPrChange w:id="29" w:author="Christine Salmen" w:date="2020-03-31T12:50:00Z">
            <w:rPr>
              <w:lang w:val="en-US"/>
            </w:rPr>
          </w:rPrChange>
        </w:rPr>
        <w:t>How it’s utilized now and how it can be utilized in our growing society.</w:t>
      </w:r>
      <w:r w:rsidRPr="00693040">
        <w:rPr>
          <w:lang w:val="en-US"/>
        </w:rPr>
        <w:t xml:space="preserve"> </w:t>
      </w:r>
      <w:commentRangeStart w:id="30"/>
      <w:r w:rsidRPr="00693040">
        <w:rPr>
          <w:lang w:val="en-US"/>
        </w:rPr>
        <w:t xml:space="preserve">Furthermore, I want to point out </w:t>
      </w:r>
      <w:commentRangeEnd w:id="30"/>
      <w:r w:rsidR="00A57223">
        <w:rPr>
          <w:rStyle w:val="Kommentarzeichen"/>
        </w:rPr>
        <w:commentReference w:id="30"/>
      </w:r>
      <w:r w:rsidRPr="00693040">
        <w:rPr>
          <w:lang w:val="en-US"/>
        </w:rPr>
        <w:t>the impact these applications have in the current economy</w:t>
      </w:r>
      <w:ins w:id="31" w:author="Christine Salmen" w:date="2020-03-31T12:51:00Z">
        <w:r w:rsidR="00A57223">
          <w:rPr>
            <w:lang w:val="en-US"/>
          </w:rPr>
          <w:t xml:space="preserve"> – see before: which? What can be learned from discussing the implications? What's the point here? Make it clear, already here before you do it. </w:t>
        </w:r>
      </w:ins>
      <w:del w:id="32" w:author="Christine Salmen" w:date="2020-03-31T12:51:00Z">
        <w:r w:rsidRPr="00A57223" w:rsidDel="00A57223">
          <w:rPr>
            <w:highlight w:val="yellow"/>
            <w:lang w:val="en-US"/>
            <w:rPrChange w:id="33" w:author="Christine Salmen" w:date="2020-03-31T12:52:00Z">
              <w:rPr>
                <w:lang w:val="en-US"/>
              </w:rPr>
            </w:rPrChange>
          </w:rPr>
          <w:delText xml:space="preserve">. </w:delText>
        </w:r>
      </w:del>
      <w:r w:rsidRPr="00A57223">
        <w:rPr>
          <w:highlight w:val="yellow"/>
          <w:lang w:val="en-US"/>
          <w:rPrChange w:id="34" w:author="Christine Salmen" w:date="2020-03-31T12:52:00Z">
            <w:rPr>
              <w:lang w:val="en-US"/>
            </w:rPr>
          </w:rPrChange>
        </w:rPr>
        <w:t xml:space="preserve">The transmission standard </w:t>
      </w:r>
      <w:proofErr w:type="spellStart"/>
      <w:r w:rsidRPr="00A57223">
        <w:rPr>
          <w:highlight w:val="yellow"/>
          <w:lang w:val="en-US"/>
          <w:rPrChange w:id="35" w:author="Christine Salmen" w:date="2020-03-31T12:52:00Z">
            <w:rPr>
              <w:lang w:val="en-US"/>
            </w:rPr>
          </w:rPrChange>
        </w:rPr>
        <w:t>Blaupunkt</w:t>
      </w:r>
      <w:proofErr w:type="spellEnd"/>
      <w:r w:rsidRPr="00A57223">
        <w:rPr>
          <w:highlight w:val="yellow"/>
          <w:lang w:val="en-US"/>
          <w:rPrChange w:id="36" w:author="Christine Salmen" w:date="2020-03-31T12:52:00Z">
            <w:rPr>
              <w:lang w:val="en-US"/>
            </w:rPr>
          </w:rPrChange>
        </w:rPr>
        <w:t xml:space="preserve"> developed in the early eighties has since been adapted into modern technologies. </w:t>
      </w:r>
      <w:commentRangeStart w:id="37"/>
      <w:r w:rsidRPr="00A57223">
        <w:rPr>
          <w:highlight w:val="yellow"/>
          <w:rPrChange w:id="38" w:author="Christine Salmen" w:date="2020-03-31T12:52:00Z">
            <w:rPr/>
          </w:rPrChange>
        </w:rPr>
        <w:t>Additional</w:t>
      </w:r>
      <w:commentRangeEnd w:id="37"/>
      <w:r w:rsidR="00A57223">
        <w:rPr>
          <w:rStyle w:val="Kommentarzeichen"/>
        </w:rPr>
        <w:commentReference w:id="37"/>
      </w:r>
      <w:r w:rsidRPr="00A57223">
        <w:rPr>
          <w:highlight w:val="yellow"/>
          <w:rPrChange w:id="39" w:author="Christine Salmen" w:date="2020-03-31T12:52:00Z">
            <w:rPr/>
          </w:rPrChange>
        </w:rPr>
        <w:t xml:space="preserve"> </w:t>
      </w:r>
      <w:proofErr w:type="spellStart"/>
      <w:r w:rsidRPr="00A57223">
        <w:rPr>
          <w:highlight w:val="yellow"/>
          <w:rPrChange w:id="40" w:author="Christine Salmen" w:date="2020-03-31T12:52:00Z">
            <w:rPr/>
          </w:rPrChange>
        </w:rPr>
        <w:t>experiments</w:t>
      </w:r>
      <w:proofErr w:type="spellEnd"/>
      <w:r w:rsidRPr="00A57223">
        <w:rPr>
          <w:highlight w:val="yellow"/>
          <w:rPrChange w:id="41" w:author="Christine Salmen" w:date="2020-03-31T12:52:00Z">
            <w:rPr/>
          </w:rPrChange>
        </w:rPr>
        <w:t xml:space="preserve"> </w:t>
      </w:r>
      <w:proofErr w:type="spellStart"/>
      <w:r w:rsidRPr="00A57223">
        <w:rPr>
          <w:highlight w:val="yellow"/>
          <w:rPrChange w:id="42" w:author="Christine Salmen" w:date="2020-03-31T12:52:00Z">
            <w:rPr/>
          </w:rPrChange>
        </w:rPr>
        <w:t>should</w:t>
      </w:r>
      <w:proofErr w:type="spellEnd"/>
      <w:r w:rsidRPr="00A57223">
        <w:rPr>
          <w:highlight w:val="yellow"/>
          <w:rPrChange w:id="43" w:author="Christine Salmen" w:date="2020-03-31T12:52:00Z">
            <w:rPr/>
          </w:rPrChange>
        </w:rPr>
        <w:t xml:space="preserve"> </w:t>
      </w:r>
      <w:proofErr w:type="spellStart"/>
      <w:r w:rsidRPr="00A57223">
        <w:rPr>
          <w:highlight w:val="yellow"/>
          <w:rPrChange w:id="44" w:author="Christine Salmen" w:date="2020-03-31T12:52:00Z">
            <w:rPr/>
          </w:rPrChange>
        </w:rPr>
        <w:t>reflect</w:t>
      </w:r>
      <w:proofErr w:type="spellEnd"/>
      <w:r w:rsidRPr="00A57223">
        <w:rPr>
          <w:highlight w:val="yellow"/>
          <w:rPrChange w:id="45" w:author="Christine Salmen" w:date="2020-03-31T12:52:00Z">
            <w:rPr/>
          </w:rPrChange>
        </w:rPr>
        <w:t xml:space="preserve"> </w:t>
      </w:r>
      <w:proofErr w:type="spellStart"/>
      <w:r w:rsidRPr="00A57223">
        <w:rPr>
          <w:highlight w:val="yellow"/>
          <w:rPrChange w:id="46" w:author="Christine Salmen" w:date="2020-03-31T12:52:00Z">
            <w:rPr/>
          </w:rPrChange>
        </w:rPr>
        <w:t>the</w:t>
      </w:r>
      <w:proofErr w:type="spellEnd"/>
      <w:r w:rsidRPr="00A57223">
        <w:rPr>
          <w:highlight w:val="yellow"/>
          <w:rPrChange w:id="47" w:author="Christine Salmen" w:date="2020-03-31T12:52:00Z">
            <w:rPr/>
          </w:rPrChange>
        </w:rPr>
        <w:t xml:space="preserve"> </w:t>
      </w:r>
      <w:proofErr w:type="spellStart"/>
      <w:r w:rsidRPr="00A57223">
        <w:rPr>
          <w:highlight w:val="yellow"/>
          <w:rPrChange w:id="48" w:author="Christine Salmen" w:date="2020-03-31T12:52:00Z">
            <w:rPr/>
          </w:rPrChange>
        </w:rPr>
        <w:t>versatility</w:t>
      </w:r>
      <w:proofErr w:type="spellEnd"/>
      <w:r w:rsidRPr="00A57223">
        <w:rPr>
          <w:highlight w:val="yellow"/>
          <w:rPrChange w:id="49" w:author="Christine Salmen" w:date="2020-03-31T12:52:00Z">
            <w:rPr/>
          </w:rPrChange>
        </w:rPr>
        <w:t xml:space="preserve"> </w:t>
      </w:r>
      <w:proofErr w:type="spellStart"/>
      <w:r w:rsidRPr="00A57223">
        <w:rPr>
          <w:highlight w:val="yellow"/>
          <w:rPrChange w:id="50" w:author="Christine Salmen" w:date="2020-03-31T12:52:00Z">
            <w:rPr/>
          </w:rPrChange>
        </w:rPr>
        <w:t>of</w:t>
      </w:r>
      <w:proofErr w:type="spellEnd"/>
      <w:r w:rsidRPr="00A57223">
        <w:rPr>
          <w:highlight w:val="yellow"/>
          <w:rPrChange w:id="51" w:author="Christine Salmen" w:date="2020-03-31T12:52:00Z">
            <w:rPr/>
          </w:rPrChange>
        </w:rPr>
        <w:t xml:space="preserve"> </w:t>
      </w:r>
      <w:proofErr w:type="spellStart"/>
      <w:r w:rsidRPr="00A57223">
        <w:rPr>
          <w:highlight w:val="yellow"/>
          <w:rPrChange w:id="52" w:author="Christine Salmen" w:date="2020-03-31T12:52:00Z">
            <w:rPr/>
          </w:rPrChange>
        </w:rPr>
        <w:t>the</w:t>
      </w:r>
      <w:proofErr w:type="spellEnd"/>
      <w:r w:rsidRPr="00A57223">
        <w:rPr>
          <w:highlight w:val="yellow"/>
          <w:rPrChange w:id="53" w:author="Christine Salmen" w:date="2020-03-31T12:52:00Z">
            <w:rPr/>
          </w:rPrChange>
        </w:rPr>
        <w:t xml:space="preserve"> </w:t>
      </w:r>
      <w:commentRangeStart w:id="54"/>
      <w:proofErr w:type="spellStart"/>
      <w:r w:rsidRPr="00A57223">
        <w:rPr>
          <w:highlight w:val="yellow"/>
          <w:rPrChange w:id="55" w:author="Christine Salmen" w:date="2020-03-31T12:52:00Z">
            <w:rPr/>
          </w:rPrChange>
        </w:rPr>
        <w:t>standard</w:t>
      </w:r>
      <w:commentRangeEnd w:id="54"/>
      <w:proofErr w:type="spellEnd"/>
      <w:r w:rsidR="00B2763D">
        <w:rPr>
          <w:rStyle w:val="Kommentarzeichen"/>
        </w:rPr>
        <w:commentReference w:id="54"/>
      </w:r>
      <w:r w:rsidRPr="00A57223">
        <w:rPr>
          <w:highlight w:val="yellow"/>
          <w:rPrChange w:id="56" w:author="Christine Salmen" w:date="2020-03-31T12:52:00Z">
            <w:rPr/>
          </w:rPrChange>
        </w:rPr>
        <w:t>.</w:t>
      </w:r>
    </w:p>
    <w:p w14:paraId="4827EF7D" w14:textId="77777777" w:rsidR="00786301" w:rsidRDefault="00693040">
      <w:pPr>
        <w:numPr>
          <w:ilvl w:val="0"/>
          <w:numId w:val="1"/>
        </w:numPr>
        <w:spacing w:after="51" w:line="265" w:lineRule="auto"/>
        <w:ind w:hanging="427"/>
        <w:jc w:val="center"/>
      </w:pPr>
      <w:r>
        <w:t>B</w:t>
      </w:r>
      <w:r>
        <w:rPr>
          <w:sz w:val="18"/>
        </w:rPr>
        <w:t xml:space="preserve">ACKGROUND </w:t>
      </w:r>
      <w:proofErr w:type="spellStart"/>
      <w:r>
        <w:rPr>
          <w:sz w:val="18"/>
        </w:rPr>
        <w:t>OF</w:t>
      </w:r>
      <w:proofErr w:type="spellEnd"/>
      <w:r>
        <w:rPr>
          <w:sz w:val="18"/>
        </w:rPr>
        <w:t xml:space="preserve"> </w:t>
      </w:r>
      <w:proofErr w:type="spellStart"/>
      <w:r>
        <w:t>RDS</w:t>
      </w:r>
      <w:proofErr w:type="spellEnd"/>
    </w:p>
    <w:p w14:paraId="3F1B780F" w14:textId="143AC818" w:rsidR="00786301" w:rsidRPr="00693040" w:rsidRDefault="00693040">
      <w:pPr>
        <w:ind w:left="-15" w:right="-15"/>
        <w:rPr>
          <w:lang w:val="en-US"/>
        </w:rPr>
      </w:pPr>
      <w:r w:rsidRPr="00A57223">
        <w:rPr>
          <w:highlight w:val="yellow"/>
          <w:lang w:val="en-US"/>
          <w:rPrChange w:id="57" w:author="Christine Salmen" w:date="2020-03-31T12:52:00Z">
            <w:rPr>
              <w:lang w:val="en-US"/>
            </w:rPr>
          </w:rPrChange>
        </w:rPr>
        <w:t xml:space="preserve">In the early eighties, </w:t>
      </w:r>
      <w:proofErr w:type="spellStart"/>
      <w:r w:rsidRPr="00A57223">
        <w:rPr>
          <w:highlight w:val="yellow"/>
          <w:lang w:val="en-US"/>
          <w:rPrChange w:id="58" w:author="Christine Salmen" w:date="2020-03-31T12:52:00Z">
            <w:rPr>
              <w:lang w:val="en-US"/>
            </w:rPr>
          </w:rPrChange>
        </w:rPr>
        <w:t>blaupunkt</w:t>
      </w:r>
      <w:proofErr w:type="spellEnd"/>
      <w:r w:rsidRPr="00A57223">
        <w:rPr>
          <w:highlight w:val="yellow"/>
          <w:lang w:val="en-US"/>
          <w:rPrChange w:id="59" w:author="Christine Salmen" w:date="2020-03-31T12:52:00Z">
            <w:rPr>
              <w:lang w:val="en-US"/>
            </w:rPr>
          </w:rPrChange>
        </w:rPr>
        <w:t xml:space="preserve"> tried to develop a fast and cheap communication standard for </w:t>
      </w:r>
      <w:commentRangeStart w:id="60"/>
      <w:r w:rsidRPr="00A57223">
        <w:rPr>
          <w:highlight w:val="yellow"/>
          <w:lang w:val="en-US"/>
          <w:rPrChange w:id="61" w:author="Christine Salmen" w:date="2020-03-31T12:52:00Z">
            <w:rPr>
              <w:lang w:val="en-US"/>
            </w:rPr>
          </w:rPrChange>
        </w:rPr>
        <w:t>radios</w:t>
      </w:r>
      <w:commentRangeEnd w:id="60"/>
      <w:r w:rsidR="00A57223">
        <w:rPr>
          <w:rStyle w:val="Kommentarzeichen"/>
        </w:rPr>
        <w:commentReference w:id="60"/>
      </w:r>
      <w:r w:rsidRPr="00A57223">
        <w:rPr>
          <w:highlight w:val="yellow"/>
          <w:lang w:val="en-US"/>
          <w:rPrChange w:id="62" w:author="Christine Salmen" w:date="2020-03-31T12:52:00Z">
            <w:rPr>
              <w:lang w:val="en-US"/>
            </w:rPr>
          </w:rPrChange>
        </w:rPr>
        <w:t>.</w:t>
      </w:r>
      <w:r w:rsidRPr="00693040">
        <w:rPr>
          <w:lang w:val="en-US"/>
        </w:rPr>
        <w:t xml:space="preserve"> </w:t>
      </w:r>
      <w:proofErr w:type="spellStart"/>
      <w:r w:rsidRPr="00693040">
        <w:rPr>
          <w:lang w:val="en-US"/>
        </w:rPr>
        <w:t>Blaupunkt</w:t>
      </w:r>
      <w:proofErr w:type="spellEnd"/>
      <w:r w:rsidRPr="00693040">
        <w:rPr>
          <w:lang w:val="en-US"/>
        </w:rPr>
        <w:t xml:space="preserve"> focused on music information</w:t>
      </w:r>
      <w:ins w:id="63" w:author="Christine Salmen" w:date="2020-03-31T12:52:00Z">
        <w:r w:rsidR="00A57223">
          <w:rPr>
            <w:lang w:val="en-US"/>
          </w:rPr>
          <w:t xml:space="preserve"> – you can't connect sentences by commas - </w:t>
        </w:r>
      </w:ins>
      <w:r w:rsidRPr="00693040">
        <w:rPr>
          <w:lang w:val="en-US"/>
        </w:rPr>
        <w:t xml:space="preserve">, any radio should be able to receive </w:t>
      </w:r>
      <w:proofErr w:type="spellStart"/>
      <w:r w:rsidRPr="00693040">
        <w:rPr>
          <w:lang w:val="en-US"/>
        </w:rPr>
        <w:t>RDS</w:t>
      </w:r>
      <w:proofErr w:type="spellEnd"/>
      <w:r w:rsidRPr="00693040">
        <w:rPr>
          <w:lang w:val="en-US"/>
        </w:rPr>
        <w:t xml:space="preserve"> signals [9]. The </w:t>
      </w:r>
      <w:r w:rsidRPr="00A57223">
        <w:rPr>
          <w:highlight w:val="yellow"/>
          <w:lang w:val="en-US"/>
          <w:rPrChange w:id="64" w:author="Christine Salmen" w:date="2020-03-31T12:53:00Z">
            <w:rPr>
              <w:lang w:val="en-US"/>
            </w:rPr>
          </w:rPrChange>
        </w:rPr>
        <w:t>audio engineer’s reference book</w:t>
      </w:r>
      <w:r w:rsidRPr="00693040">
        <w:rPr>
          <w:lang w:val="en-US"/>
        </w:rPr>
        <w:t xml:space="preserve"> (</w:t>
      </w:r>
      <w:ins w:id="65" w:author="Christine Salmen" w:date="2020-03-31T12:53:00Z">
        <w:r w:rsidR="00A57223">
          <w:rPr>
            <w:lang w:val="en-US"/>
          </w:rPr>
          <w:t xml:space="preserve">authors! </w:t>
        </w:r>
      </w:ins>
      <w:r w:rsidRPr="00693040">
        <w:rPr>
          <w:lang w:val="en-US"/>
        </w:rPr>
        <w:t xml:space="preserve">1984) released the first </w:t>
      </w:r>
      <w:proofErr w:type="spellStart"/>
      <w:r w:rsidRPr="00693040">
        <w:rPr>
          <w:lang w:val="en-US"/>
        </w:rPr>
        <w:t>RDS</w:t>
      </w:r>
      <w:proofErr w:type="spellEnd"/>
      <w:r w:rsidRPr="00693040">
        <w:rPr>
          <w:lang w:val="en-US"/>
        </w:rPr>
        <w:t xml:space="preserve"> specification</w:t>
      </w:r>
      <w:ins w:id="66" w:author="Christine Salmen" w:date="2020-03-31T12:53:00Z">
        <w:r w:rsidR="00A57223">
          <w:rPr>
            <w:lang w:val="en-US"/>
          </w:rPr>
          <w:t>, including</w:t>
        </w:r>
      </w:ins>
      <w:del w:id="67" w:author="Christine Salmen" w:date="2020-03-31T12:53:00Z">
        <w:r w:rsidRPr="00693040" w:rsidDel="00A57223">
          <w:rPr>
            <w:lang w:val="en-US"/>
          </w:rPr>
          <w:delText>.</w:delText>
        </w:r>
      </w:del>
      <w:r w:rsidRPr="00693040">
        <w:rPr>
          <w:lang w:val="en-US"/>
        </w:rPr>
        <w:t xml:space="preserve"> </w:t>
      </w:r>
      <w:del w:id="68" w:author="Christine Salmen" w:date="2020-03-31T12:53:00Z">
        <w:r w:rsidRPr="00693040" w:rsidDel="00A57223">
          <w:rPr>
            <w:lang w:val="en-US"/>
          </w:rPr>
          <w:delText xml:space="preserve">These included </w:delText>
        </w:r>
      </w:del>
      <w:ins w:id="69" w:author="Christine Salmen" w:date="2020-03-31T12:53:00Z">
        <w:r w:rsidR="00A57223">
          <w:rPr>
            <w:lang w:val="en-US"/>
          </w:rPr>
          <w:t xml:space="preserve">the </w:t>
        </w:r>
      </w:ins>
      <w:r w:rsidRPr="00693040">
        <w:rPr>
          <w:lang w:val="en-US"/>
        </w:rPr>
        <w:t xml:space="preserve">following </w:t>
      </w:r>
      <w:del w:id="70" w:author="Christine Salmen" w:date="2020-03-31T12:54:00Z">
        <w:r w:rsidRPr="00693040" w:rsidDel="00A57223">
          <w:rPr>
            <w:lang w:val="en-US"/>
          </w:rPr>
          <w:delText xml:space="preserve">information </w:delText>
        </w:r>
      </w:del>
      <w:r w:rsidRPr="00693040">
        <w:rPr>
          <w:lang w:val="en-US"/>
        </w:rPr>
        <w:t>[10]:</w:t>
      </w:r>
    </w:p>
    <w:p w14:paraId="2E1AF59F" w14:textId="77777777" w:rsidR="00A57223" w:rsidRDefault="00693040">
      <w:pPr>
        <w:ind w:left="-15" w:right="-15"/>
        <w:rPr>
          <w:ins w:id="71" w:author="Christine Salmen" w:date="2020-03-31T12:54:00Z"/>
          <w:lang w:val="en-US"/>
        </w:rPr>
      </w:pPr>
      <w:r w:rsidRPr="00693040">
        <w:rPr>
          <w:i/>
          <w:lang w:val="en-US"/>
        </w:rPr>
        <w:t xml:space="preserve">List of Alternative Frequencies </w:t>
      </w:r>
      <w:r w:rsidRPr="00693040">
        <w:rPr>
          <w:lang w:val="en-US"/>
        </w:rPr>
        <w:t xml:space="preserve">(AF): Stereo Audio needs this feature to obtain the nearest transmitter mast </w:t>
      </w:r>
    </w:p>
    <w:p w14:paraId="1BD9B5A3" w14:textId="5B4D9161" w:rsidR="00786301" w:rsidRPr="00693040" w:rsidRDefault="00693040">
      <w:pPr>
        <w:ind w:left="-15" w:right="-15"/>
        <w:rPr>
          <w:lang w:val="en-US"/>
        </w:rPr>
      </w:pPr>
      <w:r w:rsidRPr="00693040">
        <w:rPr>
          <w:i/>
          <w:lang w:val="en-US"/>
        </w:rPr>
        <w:t xml:space="preserve">Clock Time and date </w:t>
      </w:r>
      <w:r w:rsidRPr="00693040">
        <w:rPr>
          <w:lang w:val="en-US"/>
        </w:rPr>
        <w:t>(CT): Time and date synchronization feature.</w:t>
      </w:r>
    </w:p>
    <w:p w14:paraId="0A19EE0F" w14:textId="77777777" w:rsidR="00786301" w:rsidRPr="00693040" w:rsidRDefault="00693040">
      <w:pPr>
        <w:ind w:left="-15" w:right="-15"/>
        <w:rPr>
          <w:lang w:val="en-US"/>
        </w:rPr>
      </w:pPr>
      <w:r w:rsidRPr="00693040">
        <w:rPr>
          <w:i/>
          <w:lang w:val="en-US"/>
        </w:rPr>
        <w:t xml:space="preserve">Music Speech switch </w:t>
      </w:r>
      <w:r w:rsidRPr="00693040">
        <w:rPr>
          <w:lang w:val="en-US"/>
        </w:rPr>
        <w:t>(MS): An indicator of whether music or speech is broadcasted</w:t>
      </w:r>
    </w:p>
    <w:p w14:paraId="1FCE5FA3" w14:textId="77777777" w:rsidR="00786301" w:rsidRPr="00693040" w:rsidRDefault="00693040">
      <w:pPr>
        <w:ind w:left="-15" w:right="-15"/>
        <w:rPr>
          <w:lang w:val="en-US"/>
        </w:rPr>
      </w:pPr>
      <w:proofErr w:type="spellStart"/>
      <w:r w:rsidRPr="00693040">
        <w:rPr>
          <w:i/>
          <w:lang w:val="en-US"/>
        </w:rPr>
        <w:t>Programme</w:t>
      </w:r>
      <w:proofErr w:type="spellEnd"/>
      <w:r w:rsidRPr="00693040">
        <w:rPr>
          <w:i/>
          <w:lang w:val="en-US"/>
        </w:rPr>
        <w:t xml:space="preserve"> Identification </w:t>
      </w:r>
      <w:r w:rsidRPr="00693040">
        <w:rPr>
          <w:lang w:val="en-US"/>
        </w:rPr>
        <w:t>(PI): A 16-bit code giving a unique serial number to a program service</w:t>
      </w:r>
    </w:p>
    <w:p w14:paraId="49CF0E0E" w14:textId="77777777" w:rsidR="00A57223" w:rsidRDefault="00693040">
      <w:pPr>
        <w:ind w:left="-15" w:right="-15"/>
        <w:rPr>
          <w:ins w:id="72" w:author="Christine Salmen" w:date="2020-03-31T12:54:00Z"/>
          <w:lang w:val="en-US"/>
        </w:rPr>
      </w:pPr>
      <w:proofErr w:type="spellStart"/>
      <w:r w:rsidRPr="00693040">
        <w:rPr>
          <w:i/>
          <w:lang w:val="en-US"/>
        </w:rPr>
        <w:t>Programme</w:t>
      </w:r>
      <w:proofErr w:type="spellEnd"/>
      <w:r w:rsidRPr="00693040">
        <w:rPr>
          <w:i/>
          <w:lang w:val="en-US"/>
        </w:rPr>
        <w:t xml:space="preserve"> Item Number </w:t>
      </w:r>
      <w:r w:rsidRPr="00693040">
        <w:rPr>
          <w:lang w:val="en-US"/>
        </w:rPr>
        <w:t xml:space="preserve">(PIN): Scheduled start time and date for an individual program </w:t>
      </w:r>
    </w:p>
    <w:p w14:paraId="4B37ADCE" w14:textId="275B046E" w:rsidR="00786301" w:rsidRPr="00693040" w:rsidRDefault="00693040">
      <w:pPr>
        <w:ind w:left="-15" w:right="-15"/>
        <w:rPr>
          <w:lang w:val="en-US"/>
        </w:rPr>
      </w:pPr>
      <w:proofErr w:type="spellStart"/>
      <w:r w:rsidRPr="00693040">
        <w:rPr>
          <w:i/>
          <w:lang w:val="en-US"/>
        </w:rPr>
        <w:t>RadioText</w:t>
      </w:r>
      <w:proofErr w:type="spellEnd"/>
      <w:r w:rsidRPr="00693040">
        <w:rPr>
          <w:i/>
          <w:lang w:val="en-US"/>
        </w:rPr>
        <w:t xml:space="preserve"> </w:t>
      </w:r>
      <w:r w:rsidRPr="00693040">
        <w:rPr>
          <w:lang w:val="en-US"/>
        </w:rPr>
        <w:t>(</w:t>
      </w:r>
      <w:proofErr w:type="spellStart"/>
      <w:r w:rsidRPr="00693040">
        <w:rPr>
          <w:lang w:val="en-US"/>
        </w:rPr>
        <w:t>RT</w:t>
      </w:r>
      <w:proofErr w:type="spellEnd"/>
      <w:r w:rsidRPr="00693040">
        <w:rPr>
          <w:lang w:val="en-US"/>
        </w:rPr>
        <w:t>): Text for display</w:t>
      </w:r>
    </w:p>
    <w:p w14:paraId="32139D84" w14:textId="20AB790C" w:rsidR="00786301" w:rsidRPr="00693040" w:rsidRDefault="00693040">
      <w:pPr>
        <w:spacing w:after="259"/>
        <w:ind w:left="-15" w:right="-15"/>
        <w:rPr>
          <w:lang w:val="en-US"/>
        </w:rPr>
      </w:pPr>
      <w:proofErr w:type="spellStart"/>
      <w:r w:rsidRPr="00693040">
        <w:rPr>
          <w:i/>
          <w:lang w:val="en-US"/>
        </w:rPr>
        <w:lastRenderedPageBreak/>
        <w:t>Programme</w:t>
      </w:r>
      <w:proofErr w:type="spellEnd"/>
      <w:r w:rsidRPr="00693040">
        <w:rPr>
          <w:i/>
          <w:lang w:val="en-US"/>
        </w:rPr>
        <w:t xml:space="preserve"> Type </w:t>
      </w:r>
      <w:r w:rsidRPr="00693040">
        <w:rPr>
          <w:lang w:val="en-US"/>
        </w:rPr>
        <w:t>(PTY): Identifies the type of the program from a list of 31 possibilities</w:t>
      </w:r>
      <w:ins w:id="73" w:author="Christine Salmen" w:date="2020-03-31T12:54:00Z">
        <w:r w:rsidR="00A57223">
          <w:rPr>
            <w:lang w:val="en-US"/>
          </w:rPr>
          <w:t xml:space="preserve"> – transition here from this information to what comes next; why was this important?</w:t>
        </w:r>
      </w:ins>
    </w:p>
    <w:p w14:paraId="358E9716" w14:textId="77777777" w:rsidR="00786301" w:rsidRPr="00693040" w:rsidRDefault="00693040">
      <w:pPr>
        <w:ind w:left="-15" w:right="-15"/>
        <w:rPr>
          <w:lang w:val="en-US"/>
        </w:rPr>
      </w:pPr>
      <w:r w:rsidRPr="00693040">
        <w:rPr>
          <w:lang w:val="en-US"/>
        </w:rPr>
        <w:t xml:space="preserve">A conventional terrestrial receiver circuit can be utilized to receive the above stated features. </w:t>
      </w:r>
      <w:proofErr w:type="spellStart"/>
      <w:r w:rsidRPr="00693040">
        <w:rPr>
          <w:lang w:val="en-US"/>
        </w:rPr>
        <w:t>DVB</w:t>
      </w:r>
      <w:proofErr w:type="spellEnd"/>
      <w:r w:rsidRPr="00693040">
        <w:rPr>
          <w:lang w:val="en-US"/>
        </w:rPr>
        <w:t xml:space="preserve">-T transmission employs the same terrestrial circuit with the significant difference that there is encryption. Figure 3 shows the demodulator for an </w:t>
      </w:r>
      <w:proofErr w:type="spellStart"/>
      <w:r w:rsidRPr="00693040">
        <w:rPr>
          <w:lang w:val="en-US"/>
        </w:rPr>
        <w:t>RDS</w:t>
      </w:r>
      <w:proofErr w:type="spellEnd"/>
      <w:r w:rsidRPr="00693040">
        <w:rPr>
          <w:lang w:val="en-US"/>
        </w:rPr>
        <w:t xml:space="preserve"> signal. This module is still applied on modern devices to this day.</w:t>
      </w:r>
    </w:p>
    <w:p w14:paraId="3A47016E" w14:textId="77777777" w:rsidR="00786301" w:rsidRDefault="00693040">
      <w:pPr>
        <w:spacing w:after="278" w:line="259" w:lineRule="auto"/>
        <w:ind w:left="0" w:firstLine="0"/>
        <w:jc w:val="left"/>
      </w:pPr>
      <w:r>
        <w:rPr>
          <w:noProof/>
          <w:lang w:val="de-DE" w:eastAsia="de-DE"/>
        </w:rPr>
        <w:drawing>
          <wp:inline distT="0" distB="0" distL="0" distR="0" wp14:anchorId="04C0DE82" wp14:editId="7624D0E1">
            <wp:extent cx="3188483" cy="1891774"/>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4"/>
                    <a:stretch>
                      <a:fillRect/>
                    </a:stretch>
                  </pic:blipFill>
                  <pic:spPr>
                    <a:xfrm>
                      <a:off x="0" y="0"/>
                      <a:ext cx="3188483" cy="1891774"/>
                    </a:xfrm>
                    <a:prstGeom prst="rect">
                      <a:avLst/>
                    </a:prstGeom>
                  </pic:spPr>
                </pic:pic>
              </a:graphicData>
            </a:graphic>
          </wp:inline>
        </w:drawing>
      </w:r>
    </w:p>
    <w:p w14:paraId="510EBC04" w14:textId="77777777" w:rsidR="00786301" w:rsidRPr="00693040" w:rsidRDefault="00693040">
      <w:pPr>
        <w:spacing w:after="515" w:line="265" w:lineRule="auto"/>
        <w:ind w:left="10" w:hanging="10"/>
        <w:jc w:val="center"/>
        <w:rPr>
          <w:lang w:val="en-US"/>
        </w:rPr>
      </w:pPr>
      <w:r w:rsidRPr="00693040">
        <w:rPr>
          <w:sz w:val="18"/>
          <w:lang w:val="en-US"/>
        </w:rPr>
        <w:t xml:space="preserve">Figure 3. digital </w:t>
      </w:r>
      <w:proofErr w:type="spellStart"/>
      <w:r w:rsidRPr="00693040">
        <w:rPr>
          <w:sz w:val="18"/>
          <w:lang w:val="en-US"/>
        </w:rPr>
        <w:t>circut</w:t>
      </w:r>
      <w:proofErr w:type="spellEnd"/>
      <w:r w:rsidRPr="00693040">
        <w:rPr>
          <w:sz w:val="18"/>
          <w:lang w:val="en-US"/>
        </w:rPr>
        <w:t xml:space="preserve"> for </w:t>
      </w:r>
      <w:proofErr w:type="spellStart"/>
      <w:r w:rsidRPr="00693040">
        <w:rPr>
          <w:sz w:val="18"/>
          <w:lang w:val="en-US"/>
        </w:rPr>
        <w:t>RDS</w:t>
      </w:r>
      <w:proofErr w:type="spellEnd"/>
      <w:r w:rsidRPr="00693040">
        <w:rPr>
          <w:sz w:val="18"/>
          <w:lang w:val="en-US"/>
        </w:rPr>
        <w:t xml:space="preserve"> receivers</w:t>
      </w:r>
    </w:p>
    <w:p w14:paraId="3D4FC43D" w14:textId="09BDEB0E" w:rsidR="00786301" w:rsidRPr="00693040" w:rsidRDefault="00693040">
      <w:pPr>
        <w:spacing w:after="542"/>
        <w:ind w:left="-15" w:right="-15"/>
        <w:rPr>
          <w:lang w:val="en-US"/>
        </w:rPr>
      </w:pPr>
      <w:r w:rsidRPr="00693040">
        <w:rPr>
          <w:lang w:val="en-US"/>
        </w:rPr>
        <w:t xml:space="preserve">The traffic related features like TA and </w:t>
      </w:r>
      <w:proofErr w:type="spellStart"/>
      <w:r w:rsidRPr="00693040">
        <w:rPr>
          <w:lang w:val="en-US"/>
        </w:rPr>
        <w:t>TP</w:t>
      </w:r>
      <w:proofErr w:type="spellEnd"/>
      <w:r w:rsidRPr="00693040">
        <w:rPr>
          <w:lang w:val="en-US"/>
        </w:rPr>
        <w:t xml:space="preserve"> have been added </w:t>
      </w:r>
      <w:ins w:id="74" w:author="Christine Salmen" w:date="2020-03-31T13:02:00Z">
        <w:r w:rsidR="00B2763D">
          <w:rPr>
            <w:lang w:val="en-US"/>
          </w:rPr>
          <w:t xml:space="preserve">– to what? </w:t>
        </w:r>
      </w:ins>
      <w:r w:rsidRPr="00693040">
        <w:rPr>
          <w:lang w:val="en-US"/>
        </w:rPr>
        <w:t xml:space="preserve">in </w:t>
      </w:r>
      <w:del w:id="75" w:author="Christine Salmen" w:date="2020-03-31T12:55:00Z">
        <w:r w:rsidRPr="00693040" w:rsidDel="00A57223">
          <w:rPr>
            <w:lang w:val="en-US"/>
          </w:rPr>
          <w:delText xml:space="preserve">the year </w:delText>
        </w:r>
      </w:del>
      <w:r w:rsidRPr="00693040">
        <w:rPr>
          <w:lang w:val="en-US"/>
        </w:rPr>
        <w:t>1990 [11]. Traffic Message Channel (</w:t>
      </w:r>
      <w:proofErr w:type="spellStart"/>
      <w:r w:rsidRPr="00693040">
        <w:rPr>
          <w:lang w:val="en-US"/>
        </w:rPr>
        <w:t>TMC</w:t>
      </w:r>
      <w:proofErr w:type="spellEnd"/>
      <w:r w:rsidRPr="00693040">
        <w:rPr>
          <w:lang w:val="en-US"/>
        </w:rPr>
        <w:t xml:space="preserve">) was later implemented into the standard in 2007. This channel made </w:t>
      </w:r>
      <w:ins w:id="76" w:author="Christine Salmen" w:date="2020-03-31T13:02:00Z">
        <w:r w:rsidR="00B2763D">
          <w:rPr>
            <w:lang w:val="en-US"/>
          </w:rPr>
          <w:t xml:space="preserve">it possible to </w:t>
        </w:r>
      </w:ins>
      <w:r w:rsidRPr="00693040">
        <w:rPr>
          <w:lang w:val="en-US"/>
        </w:rPr>
        <w:t>transmit</w:t>
      </w:r>
      <w:del w:id="77" w:author="Christine Salmen" w:date="2020-03-31T13:02:00Z">
        <w:r w:rsidRPr="00693040" w:rsidDel="00B2763D">
          <w:rPr>
            <w:lang w:val="en-US"/>
          </w:rPr>
          <w:delText>ting</w:delText>
        </w:r>
      </w:del>
      <w:r w:rsidRPr="00693040">
        <w:rPr>
          <w:lang w:val="en-US"/>
        </w:rPr>
        <w:t xml:space="preserve"> traffic-related information </w:t>
      </w:r>
      <w:del w:id="78" w:author="Christine Salmen" w:date="2020-03-31T13:02:00Z">
        <w:r w:rsidRPr="00693040" w:rsidDel="00B2763D">
          <w:rPr>
            <w:lang w:val="en-US"/>
          </w:rPr>
          <w:delText xml:space="preserve">possible </w:delText>
        </w:r>
      </w:del>
      <w:r w:rsidRPr="00693040">
        <w:rPr>
          <w:lang w:val="en-US"/>
        </w:rPr>
        <w:t xml:space="preserve">by broadcasting them digitally. By incorporating </w:t>
      </w:r>
      <w:proofErr w:type="spellStart"/>
      <w:r w:rsidRPr="00693040">
        <w:rPr>
          <w:lang w:val="en-US"/>
        </w:rPr>
        <w:t>TMC</w:t>
      </w:r>
      <w:proofErr w:type="spellEnd"/>
      <w:r w:rsidRPr="00693040">
        <w:rPr>
          <w:lang w:val="en-US"/>
        </w:rPr>
        <w:t>, the navigation systems were able to operate in real time [12]. Albeit, the terrestrial transmission method has remained the same since 1983.</w:t>
      </w:r>
      <w:ins w:id="79" w:author="Christine Salmen" w:date="2020-03-31T12:55:00Z">
        <w:r w:rsidR="00A57223">
          <w:rPr>
            <w:lang w:val="en-US"/>
          </w:rPr>
          <w:t xml:space="preserve"> – and, why is this relevant? explain! </w:t>
        </w:r>
      </w:ins>
    </w:p>
    <w:p w14:paraId="38282962" w14:textId="77777777" w:rsidR="00786301" w:rsidRDefault="00693040">
      <w:pPr>
        <w:numPr>
          <w:ilvl w:val="0"/>
          <w:numId w:val="2"/>
        </w:numPr>
        <w:spacing w:after="131" w:line="265" w:lineRule="auto"/>
        <w:ind w:left="428" w:hanging="428"/>
        <w:jc w:val="center"/>
      </w:pPr>
      <w:proofErr w:type="spellStart"/>
      <w:r>
        <w:t>F</w:t>
      </w:r>
      <w:r>
        <w:rPr>
          <w:sz w:val="18"/>
        </w:rPr>
        <w:t>INDINGS</w:t>
      </w:r>
      <w:proofErr w:type="spellEnd"/>
    </w:p>
    <w:p w14:paraId="77C86A8B" w14:textId="6D123DEF" w:rsidR="00786301" w:rsidRDefault="00693040">
      <w:pPr>
        <w:spacing w:after="69"/>
        <w:ind w:left="-15" w:right="-15"/>
        <w:rPr>
          <w:ins w:id="80" w:author="Christine Salmen" w:date="2020-03-31T12:57:00Z"/>
          <w:lang w:val="en-US"/>
        </w:rPr>
      </w:pPr>
      <w:r w:rsidRPr="00693040">
        <w:rPr>
          <w:lang w:val="en-US"/>
        </w:rPr>
        <w:t xml:space="preserve">The </w:t>
      </w:r>
      <w:proofErr w:type="spellStart"/>
      <w:r w:rsidRPr="00693040">
        <w:rPr>
          <w:lang w:val="en-US"/>
        </w:rPr>
        <w:t>RDS</w:t>
      </w:r>
      <w:proofErr w:type="spellEnd"/>
      <w:r w:rsidRPr="00693040">
        <w:rPr>
          <w:lang w:val="en-US"/>
        </w:rPr>
        <w:t xml:space="preserve"> standard did not include encryption for data transmission.</w:t>
      </w:r>
      <w:ins w:id="81" w:author="Christine Salmen" w:date="2020-03-31T12:55:00Z">
        <w:r w:rsidR="00A57223">
          <w:rPr>
            <w:lang w:val="en-US"/>
          </w:rPr>
          <w:t xml:space="preserve"> – when?</w:t>
        </w:r>
      </w:ins>
      <w:ins w:id="82" w:author="Christine Salmen" w:date="2020-03-31T12:56:00Z">
        <w:r w:rsidR="00A57223">
          <w:rPr>
            <w:lang w:val="en-US"/>
          </w:rPr>
          <w:t xml:space="preserve"> </w:t>
        </w:r>
      </w:ins>
      <w:del w:id="83" w:author="Christine Salmen" w:date="2020-03-31T12:56:00Z">
        <w:r w:rsidRPr="00693040" w:rsidDel="00A57223">
          <w:rPr>
            <w:lang w:val="en-US"/>
          </w:rPr>
          <w:delText xml:space="preserve"> </w:delText>
        </w:r>
      </w:del>
      <w:r w:rsidRPr="00693040">
        <w:rPr>
          <w:lang w:val="en-US"/>
        </w:rPr>
        <w:t xml:space="preserve">Online tutorials and books describe how the standard works and what equipment is utilized to build a </w:t>
      </w:r>
      <w:proofErr w:type="spellStart"/>
      <w:r w:rsidRPr="00693040">
        <w:rPr>
          <w:lang w:val="en-US"/>
        </w:rPr>
        <w:t>RDS</w:t>
      </w:r>
      <w:proofErr w:type="spellEnd"/>
      <w:r w:rsidRPr="00693040">
        <w:rPr>
          <w:lang w:val="en-US"/>
        </w:rPr>
        <w:t xml:space="preserve"> broadcast system on </w:t>
      </w:r>
      <w:r w:rsidRPr="00A57223">
        <w:rPr>
          <w:highlight w:val="yellow"/>
          <w:lang w:val="en-US"/>
          <w:rPrChange w:id="84" w:author="Christine Salmen" w:date="2020-03-31T12:55:00Z">
            <w:rPr>
              <w:lang w:val="en-US"/>
            </w:rPr>
          </w:rPrChange>
        </w:rPr>
        <w:t>your</w:t>
      </w:r>
      <w:r w:rsidRPr="00693040">
        <w:rPr>
          <w:lang w:val="en-US"/>
        </w:rPr>
        <w:t xml:space="preserve"> own. Figure 4 shows the transmission standard [7].</w:t>
      </w:r>
      <w:ins w:id="85" w:author="Christine Salmen" w:date="2020-03-31T12:56:00Z">
        <w:r w:rsidR="00A57223">
          <w:rPr>
            <w:lang w:val="en-US"/>
          </w:rPr>
          <w:t xml:space="preserve"> – I do not understand what happens from here on out</w:t>
        </w:r>
      </w:ins>
      <w:r w:rsidRPr="00693040">
        <w:rPr>
          <w:lang w:val="en-US"/>
        </w:rPr>
        <w:t xml:space="preserve"> The implementation of a check + offset </w:t>
      </w:r>
      <w:ins w:id="86" w:author="Christine Salmen" w:date="2020-03-31T12:56:00Z">
        <w:r w:rsidR="00A57223">
          <w:rPr>
            <w:lang w:val="en-US"/>
          </w:rPr>
          <w:t xml:space="preserve">– what's that? </w:t>
        </w:r>
      </w:ins>
      <w:r w:rsidRPr="00693040">
        <w:rPr>
          <w:lang w:val="en-US"/>
        </w:rPr>
        <w:t xml:space="preserve">serves a bit recovery purpose only. </w:t>
      </w:r>
      <w:ins w:id="87" w:author="Christine Salmen" w:date="2020-03-31T12:56:00Z">
        <w:r w:rsidR="00A57223">
          <w:rPr>
            <w:lang w:val="en-US"/>
          </w:rPr>
          <w:t xml:space="preserve">– meaning what? </w:t>
        </w:r>
      </w:ins>
      <w:r w:rsidRPr="00693040">
        <w:rPr>
          <w:lang w:val="en-US"/>
        </w:rPr>
        <w:t xml:space="preserve">Bit </w:t>
      </w:r>
      <w:r w:rsidRPr="00693040">
        <w:rPr>
          <w:lang w:val="en-US"/>
        </w:rPr>
        <w:lastRenderedPageBreak/>
        <w:t xml:space="preserve">recovery and bit check systems are embedded into every </w:t>
      </w:r>
      <w:proofErr w:type="spellStart"/>
      <w:r w:rsidRPr="00693040">
        <w:rPr>
          <w:lang w:val="en-US"/>
        </w:rPr>
        <w:t>HF</w:t>
      </w:r>
      <w:proofErr w:type="spellEnd"/>
      <w:r w:rsidRPr="00693040">
        <w:rPr>
          <w:lang w:val="en-US"/>
        </w:rPr>
        <w:t xml:space="preserve"> transmission.</w:t>
      </w:r>
      <w:ins w:id="88" w:author="Christine Salmen" w:date="2020-03-31T12:57:00Z">
        <w:r w:rsidR="00A57223">
          <w:rPr>
            <w:lang w:val="en-US"/>
          </w:rPr>
          <w:t xml:space="preserve"> – ah, this needs to come before</w:t>
        </w:r>
      </w:ins>
    </w:p>
    <w:p w14:paraId="6FDEE6C4" w14:textId="77777777" w:rsidR="00A57223" w:rsidRDefault="00A57223">
      <w:pPr>
        <w:spacing w:after="69"/>
        <w:ind w:left="-15" w:right="-15"/>
        <w:rPr>
          <w:ins w:id="89" w:author="Christine Salmen" w:date="2020-03-31T12:57:00Z"/>
          <w:lang w:val="en-US"/>
        </w:rPr>
      </w:pPr>
    </w:p>
    <w:p w14:paraId="5547F19A" w14:textId="0120C470" w:rsidR="00A57223" w:rsidRPr="00693040" w:rsidRDefault="00A57223" w:rsidP="00A57223">
      <w:pPr>
        <w:spacing w:after="69"/>
        <w:ind w:left="0" w:right="-15" w:firstLine="0"/>
        <w:rPr>
          <w:lang w:val="en-US"/>
        </w:rPr>
        <w:pPrChange w:id="90" w:author="Christine Salmen" w:date="2020-03-31T12:57:00Z">
          <w:pPr>
            <w:spacing w:after="69"/>
            <w:ind w:left="-15" w:right="-15"/>
          </w:pPr>
        </w:pPrChange>
      </w:pPr>
      <w:ins w:id="91" w:author="Christine Salmen" w:date="2020-03-31T12:57:00Z">
        <w:r>
          <w:rPr>
            <w:lang w:val="en-US"/>
          </w:rPr>
          <w:t>Lead into this Figure, describe and explain; again, readability is an issue</w:t>
        </w:r>
      </w:ins>
    </w:p>
    <w:p w14:paraId="5EAC3D72" w14:textId="77777777" w:rsidR="00786301" w:rsidRDefault="00693040">
      <w:pPr>
        <w:spacing w:after="278" w:line="259" w:lineRule="auto"/>
        <w:ind w:left="51" w:firstLine="0"/>
        <w:jc w:val="left"/>
      </w:pPr>
      <w:r>
        <w:rPr>
          <w:noProof/>
          <w:lang w:val="de-DE" w:eastAsia="de-DE"/>
        </w:rPr>
        <w:drawing>
          <wp:inline distT="0" distB="0" distL="0" distR="0" wp14:anchorId="7D6E35A8" wp14:editId="080D59DB">
            <wp:extent cx="3123184" cy="797623"/>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5"/>
                    <a:stretch>
                      <a:fillRect/>
                    </a:stretch>
                  </pic:blipFill>
                  <pic:spPr>
                    <a:xfrm>
                      <a:off x="0" y="0"/>
                      <a:ext cx="3123184" cy="797623"/>
                    </a:xfrm>
                    <a:prstGeom prst="rect">
                      <a:avLst/>
                    </a:prstGeom>
                  </pic:spPr>
                </pic:pic>
              </a:graphicData>
            </a:graphic>
          </wp:inline>
        </w:drawing>
      </w:r>
    </w:p>
    <w:p w14:paraId="10BE2E6F" w14:textId="77777777" w:rsidR="00786301" w:rsidRDefault="00693040">
      <w:pPr>
        <w:spacing w:after="281" w:line="265" w:lineRule="auto"/>
        <w:ind w:left="10" w:hanging="10"/>
        <w:jc w:val="center"/>
      </w:pPr>
      <w:proofErr w:type="spellStart"/>
      <w:r>
        <w:rPr>
          <w:sz w:val="18"/>
        </w:rPr>
        <w:t>Figure</w:t>
      </w:r>
      <w:proofErr w:type="spellEnd"/>
      <w:r>
        <w:rPr>
          <w:sz w:val="18"/>
        </w:rPr>
        <w:t xml:space="preserve"> 4. </w:t>
      </w:r>
      <w:proofErr w:type="spellStart"/>
      <w:r>
        <w:rPr>
          <w:sz w:val="18"/>
        </w:rPr>
        <w:t>RDS</w:t>
      </w:r>
      <w:proofErr w:type="spellEnd"/>
      <w:r>
        <w:rPr>
          <w:sz w:val="18"/>
        </w:rPr>
        <w:t xml:space="preserve"> </w:t>
      </w:r>
      <w:proofErr w:type="spellStart"/>
      <w:r>
        <w:rPr>
          <w:sz w:val="18"/>
        </w:rPr>
        <w:t>transmission</w:t>
      </w:r>
      <w:proofErr w:type="spellEnd"/>
      <w:r>
        <w:rPr>
          <w:sz w:val="18"/>
        </w:rPr>
        <w:t xml:space="preserve"> </w:t>
      </w:r>
      <w:proofErr w:type="spellStart"/>
      <w:r>
        <w:rPr>
          <w:sz w:val="18"/>
        </w:rPr>
        <w:t>standard</w:t>
      </w:r>
      <w:proofErr w:type="spellEnd"/>
    </w:p>
    <w:p w14:paraId="6B082101" w14:textId="04B06F35" w:rsidR="00786301" w:rsidRPr="00693040" w:rsidRDefault="00693040">
      <w:pPr>
        <w:spacing w:after="506"/>
        <w:ind w:left="-15" w:right="-15"/>
        <w:rPr>
          <w:lang w:val="en-US"/>
        </w:rPr>
      </w:pPr>
      <w:r w:rsidRPr="00693040">
        <w:rPr>
          <w:lang w:val="en-US"/>
        </w:rPr>
        <w:t xml:space="preserve">Considering the </w:t>
      </w:r>
      <w:proofErr w:type="spellStart"/>
      <w:r w:rsidRPr="00A57223">
        <w:rPr>
          <w:highlight w:val="yellow"/>
          <w:lang w:val="en-US"/>
          <w:rPrChange w:id="92" w:author="Christine Salmen" w:date="2020-03-31T12:57:00Z">
            <w:rPr>
              <w:lang w:val="en-US"/>
            </w:rPr>
          </w:rPrChange>
        </w:rPr>
        <w:t>fakt</w:t>
      </w:r>
      <w:proofErr w:type="spellEnd"/>
      <w:r w:rsidRPr="00693040">
        <w:rPr>
          <w:lang w:val="en-US"/>
        </w:rPr>
        <w:t xml:space="preserve"> that </w:t>
      </w:r>
      <w:proofErr w:type="spellStart"/>
      <w:r w:rsidRPr="00693040">
        <w:rPr>
          <w:lang w:val="en-US"/>
        </w:rPr>
        <w:t>RDS</w:t>
      </w:r>
      <w:proofErr w:type="spellEnd"/>
      <w:r w:rsidRPr="00693040">
        <w:rPr>
          <w:lang w:val="en-US"/>
        </w:rPr>
        <w:t xml:space="preserve"> is </w:t>
      </w:r>
      <w:proofErr w:type="spellStart"/>
      <w:r w:rsidRPr="00A57223">
        <w:rPr>
          <w:highlight w:val="yellow"/>
          <w:lang w:val="en-US"/>
          <w:rPrChange w:id="93" w:author="Christine Salmen" w:date="2020-03-31T12:57:00Z">
            <w:rPr>
              <w:lang w:val="en-US"/>
            </w:rPr>
          </w:rPrChange>
        </w:rPr>
        <w:t>basend</w:t>
      </w:r>
      <w:proofErr w:type="spellEnd"/>
      <w:r w:rsidRPr="00693040">
        <w:rPr>
          <w:lang w:val="en-US"/>
        </w:rPr>
        <w:t xml:space="preserve"> on terrestrial broadcast and every </w:t>
      </w:r>
      <w:proofErr w:type="spellStart"/>
      <w:r w:rsidRPr="00693040">
        <w:rPr>
          <w:lang w:val="en-US"/>
        </w:rPr>
        <w:t>HF</w:t>
      </w:r>
      <w:proofErr w:type="spellEnd"/>
      <w:r w:rsidRPr="00693040">
        <w:rPr>
          <w:lang w:val="en-US"/>
        </w:rPr>
        <w:t xml:space="preserve"> antenna can </w:t>
      </w:r>
      <w:proofErr w:type="spellStart"/>
      <w:r w:rsidRPr="00A57223">
        <w:rPr>
          <w:highlight w:val="yellow"/>
          <w:lang w:val="en-US"/>
          <w:rPrChange w:id="94" w:author="Christine Salmen" w:date="2020-03-31T12:57:00Z">
            <w:rPr>
              <w:lang w:val="en-US"/>
            </w:rPr>
          </w:rPrChange>
        </w:rPr>
        <w:t>reveive</w:t>
      </w:r>
      <w:proofErr w:type="spellEnd"/>
      <w:r w:rsidRPr="00693040">
        <w:rPr>
          <w:lang w:val="en-US"/>
        </w:rPr>
        <w:t xml:space="preserve"> this signal, the transmission can be intercepted by any host. </w:t>
      </w:r>
      <w:ins w:id="95" w:author="Christine Salmen" w:date="2020-03-31T12:57:00Z">
        <w:r w:rsidR="00A57223">
          <w:rPr>
            <w:lang w:val="en-US"/>
          </w:rPr>
          <w:t xml:space="preserve">– and? is this an </w:t>
        </w:r>
        <w:proofErr w:type="spellStart"/>
        <w:r w:rsidR="00A57223">
          <w:rPr>
            <w:lang w:val="en-US"/>
          </w:rPr>
          <w:t>opporunity</w:t>
        </w:r>
        <w:proofErr w:type="spellEnd"/>
        <w:r w:rsidR="00A57223">
          <w:rPr>
            <w:lang w:val="en-US"/>
          </w:rPr>
          <w:t xml:space="preserve">, a danger, if so why? Explain this. </w:t>
        </w:r>
      </w:ins>
      <w:r w:rsidRPr="00693040">
        <w:rPr>
          <w:lang w:val="en-US"/>
        </w:rPr>
        <w:t xml:space="preserve">This standard is still used by the police, the fire department and the ambulance. Based on the encryption, this standard is not reliable, </w:t>
      </w:r>
      <w:r w:rsidRPr="00A57223">
        <w:rPr>
          <w:highlight w:val="yellow"/>
          <w:lang w:val="en-US"/>
          <w:rPrChange w:id="96" w:author="Christine Salmen" w:date="2020-03-31T12:58:00Z">
            <w:rPr>
              <w:lang w:val="en-US"/>
            </w:rPr>
          </w:rPrChange>
        </w:rPr>
        <w:t>but it is by law</w:t>
      </w:r>
      <w:r w:rsidRPr="00693040">
        <w:rPr>
          <w:lang w:val="en-US"/>
        </w:rPr>
        <w:t xml:space="preserve">. According to § 89 of the </w:t>
      </w:r>
      <w:proofErr w:type="spellStart"/>
      <w:r w:rsidRPr="00693040">
        <w:rPr>
          <w:lang w:val="en-US"/>
        </w:rPr>
        <w:t>TKG</w:t>
      </w:r>
      <w:proofErr w:type="spellEnd"/>
      <w:r w:rsidRPr="00693040">
        <w:rPr>
          <w:lang w:val="en-US"/>
        </w:rPr>
        <w:t>, the malevolent manipulation or interception of their communication is illegal [8].</w:t>
      </w:r>
      <w:ins w:id="97" w:author="Christine Salmen" w:date="2020-03-31T13:03:00Z">
        <w:r w:rsidR="00B2763D">
          <w:rPr>
            <w:lang w:val="en-US"/>
          </w:rPr>
          <w:t xml:space="preserve"> – so? You toss in facts; rather, name and explain and create an argument – this is what the course taught you. Remember the four steps and create your text according to them. </w:t>
        </w:r>
      </w:ins>
    </w:p>
    <w:p w14:paraId="31E7048C" w14:textId="14DA1DCC" w:rsidR="00786301" w:rsidRDefault="00693040">
      <w:pPr>
        <w:numPr>
          <w:ilvl w:val="0"/>
          <w:numId w:val="2"/>
        </w:numPr>
        <w:spacing w:after="121" w:line="265" w:lineRule="auto"/>
        <w:ind w:left="428" w:hanging="428"/>
        <w:jc w:val="center"/>
      </w:pPr>
      <w:proofErr w:type="spellStart"/>
      <w:r>
        <w:t>A</w:t>
      </w:r>
      <w:r>
        <w:rPr>
          <w:sz w:val="18"/>
        </w:rPr>
        <w:t>PPLICATIONS</w:t>
      </w:r>
      <w:proofErr w:type="spellEnd"/>
      <w:ins w:id="98" w:author="Christine Salmen" w:date="2020-03-31T13:03:00Z">
        <w:r w:rsidR="00B2763D">
          <w:rPr>
            <w:sz w:val="18"/>
          </w:rPr>
          <w:t xml:space="preserve"> – </w:t>
        </w:r>
        <w:proofErr w:type="spellStart"/>
        <w:r w:rsidR="00B2763D">
          <w:rPr>
            <w:sz w:val="18"/>
          </w:rPr>
          <w:t>of</w:t>
        </w:r>
        <w:proofErr w:type="spellEnd"/>
        <w:r w:rsidR="00B2763D">
          <w:rPr>
            <w:sz w:val="18"/>
          </w:rPr>
          <w:t>?</w:t>
        </w:r>
      </w:ins>
    </w:p>
    <w:p w14:paraId="06A638F8" w14:textId="51BBC008" w:rsidR="00786301" w:rsidRPr="00693040" w:rsidRDefault="00693040">
      <w:pPr>
        <w:ind w:left="-15" w:right="-15"/>
        <w:rPr>
          <w:lang w:val="en-US"/>
        </w:rPr>
      </w:pPr>
      <w:r w:rsidRPr="00693040">
        <w:rPr>
          <w:lang w:val="en-US"/>
        </w:rPr>
        <w:t xml:space="preserve">Information processing is key for any automated system. </w:t>
      </w:r>
      <w:ins w:id="99" w:author="Christine Salmen" w:date="2020-03-31T13:03:00Z">
        <w:r w:rsidR="00B2763D">
          <w:rPr>
            <w:lang w:val="en-US"/>
          </w:rPr>
          <w:t xml:space="preserve">– this is so general that it carries no information; be precise and stick within the space you deal with here. </w:t>
        </w:r>
      </w:ins>
      <w:r w:rsidRPr="00693040">
        <w:rPr>
          <w:lang w:val="en-US"/>
        </w:rPr>
        <w:t xml:space="preserve">These systems need input in order to operate properly. </w:t>
      </w:r>
      <w:ins w:id="100" w:author="Christine Salmen" w:date="2020-03-31T13:04:00Z">
        <w:r w:rsidR="00B2763D">
          <w:rPr>
            <w:lang w:val="en-US"/>
          </w:rPr>
          <w:t xml:space="preserve">– again, too </w:t>
        </w:r>
        <w:proofErr w:type="spellStart"/>
        <w:r w:rsidR="00B2763D">
          <w:rPr>
            <w:lang w:val="en-US"/>
          </w:rPr>
          <w:t>generl</w:t>
        </w:r>
        <w:proofErr w:type="spellEnd"/>
        <w:r w:rsidR="00B2763D">
          <w:rPr>
            <w:lang w:val="en-US"/>
          </w:rPr>
          <w:t xml:space="preserve">; this is true for a toddler, too </w:t>
        </w:r>
      </w:ins>
      <w:r w:rsidRPr="00693040">
        <w:rPr>
          <w:lang w:val="en-US"/>
        </w:rPr>
        <w:t xml:space="preserve">For example, self-driving cars are </w:t>
      </w:r>
      <w:r w:rsidRPr="00B2763D">
        <w:rPr>
          <w:highlight w:val="yellow"/>
          <w:lang w:val="en-US"/>
          <w:rPrChange w:id="101" w:author="Christine Salmen" w:date="2020-03-31T13:04:00Z">
            <w:rPr>
              <w:lang w:val="en-US"/>
            </w:rPr>
          </w:rPrChange>
        </w:rPr>
        <w:t>very</w:t>
      </w:r>
      <w:r w:rsidRPr="00693040">
        <w:rPr>
          <w:lang w:val="en-US"/>
        </w:rPr>
        <w:t xml:space="preserve"> dependent on information about the road, traffic lights and pedestrian frequency. These conditions are measured by sensors and distributed to various receivers via RDS. For future applications, this standard can be expanded by additional information blocks. Moritz </w:t>
      </w:r>
      <w:proofErr w:type="spellStart"/>
      <w:r w:rsidRPr="00693040">
        <w:rPr>
          <w:lang w:val="en-US"/>
        </w:rPr>
        <w:t>Dechant</w:t>
      </w:r>
      <w:proofErr w:type="spellEnd"/>
      <w:r w:rsidRPr="00693040">
        <w:rPr>
          <w:lang w:val="en-US"/>
        </w:rPr>
        <w:t>, senior developer Bosch, claimed in an interview that any external input for self driving cars would lighten the required computing power [13].</w:t>
      </w:r>
      <w:ins w:id="102" w:author="Christine Salmen" w:date="2020-03-31T13:04:00Z">
        <w:r w:rsidR="00B2763D">
          <w:rPr>
            <w:lang w:val="en-US"/>
          </w:rPr>
          <w:t xml:space="preserve"> – so, how does that connect to the need for information processing you talked about before in this paragraph? </w:t>
        </w:r>
      </w:ins>
    </w:p>
    <w:p w14:paraId="31E427DC" w14:textId="77777777" w:rsidR="00786301" w:rsidRDefault="00693040">
      <w:pPr>
        <w:pStyle w:val="berschrift1"/>
        <w:ind w:left="214"/>
      </w:pPr>
      <w:proofErr w:type="spellStart"/>
      <w:r w:rsidRPr="00B2763D">
        <w:rPr>
          <w:highlight w:val="yellow"/>
          <w:rPrChange w:id="103" w:author="Christine Salmen" w:date="2020-03-31T13:01:00Z">
            <w:rPr/>
          </w:rPrChange>
        </w:rPr>
        <w:lastRenderedPageBreak/>
        <w:t>TP</w:t>
      </w:r>
      <w:proofErr w:type="spellEnd"/>
      <w:r w:rsidRPr="00B2763D">
        <w:rPr>
          <w:highlight w:val="yellow"/>
          <w:rPrChange w:id="104" w:author="Christine Salmen" w:date="2020-03-31T13:01:00Z">
            <w:rPr/>
          </w:rPrChange>
        </w:rPr>
        <w:t xml:space="preserve"> </w:t>
      </w:r>
      <w:proofErr w:type="spellStart"/>
      <w:r w:rsidRPr="00B2763D">
        <w:rPr>
          <w:highlight w:val="yellow"/>
          <w:rPrChange w:id="105" w:author="Christine Salmen" w:date="2020-03-31T13:01:00Z">
            <w:rPr/>
          </w:rPrChange>
        </w:rPr>
        <w:t>and</w:t>
      </w:r>
      <w:proofErr w:type="spellEnd"/>
      <w:r w:rsidRPr="00B2763D">
        <w:rPr>
          <w:highlight w:val="yellow"/>
          <w:rPrChange w:id="106" w:author="Christine Salmen" w:date="2020-03-31T13:01:00Z">
            <w:rPr/>
          </w:rPrChange>
        </w:rPr>
        <w:t xml:space="preserve"> </w:t>
      </w:r>
      <w:proofErr w:type="spellStart"/>
      <w:r w:rsidRPr="00B2763D">
        <w:rPr>
          <w:highlight w:val="yellow"/>
          <w:rPrChange w:id="107" w:author="Christine Salmen" w:date="2020-03-31T13:01:00Z">
            <w:rPr/>
          </w:rPrChange>
        </w:rPr>
        <w:t>TMC</w:t>
      </w:r>
      <w:proofErr w:type="spellEnd"/>
      <w:r w:rsidRPr="00B2763D">
        <w:rPr>
          <w:highlight w:val="yellow"/>
          <w:rPrChange w:id="108" w:author="Christine Salmen" w:date="2020-03-31T13:01:00Z">
            <w:rPr/>
          </w:rPrChange>
        </w:rPr>
        <w:t xml:space="preserve"> </w:t>
      </w:r>
      <w:proofErr w:type="spellStart"/>
      <w:r w:rsidRPr="00B2763D">
        <w:rPr>
          <w:highlight w:val="yellow"/>
          <w:rPrChange w:id="109" w:author="Christine Salmen" w:date="2020-03-31T13:01:00Z">
            <w:rPr/>
          </w:rPrChange>
        </w:rPr>
        <w:t>inpact</w:t>
      </w:r>
      <w:proofErr w:type="spellEnd"/>
      <w:r w:rsidRPr="00B2763D">
        <w:rPr>
          <w:highlight w:val="yellow"/>
          <w:rPrChange w:id="110" w:author="Christine Salmen" w:date="2020-03-31T13:01:00Z">
            <w:rPr/>
          </w:rPrChange>
        </w:rPr>
        <w:t xml:space="preserve"> on </w:t>
      </w:r>
      <w:proofErr w:type="spellStart"/>
      <w:r w:rsidRPr="00B2763D">
        <w:rPr>
          <w:highlight w:val="yellow"/>
          <w:rPrChange w:id="111" w:author="Christine Salmen" w:date="2020-03-31T13:01:00Z">
            <w:rPr/>
          </w:rPrChange>
        </w:rPr>
        <w:t>traffic</w:t>
      </w:r>
      <w:proofErr w:type="spellEnd"/>
    </w:p>
    <w:p w14:paraId="18D9EB61" w14:textId="77777777" w:rsidR="00786301" w:rsidRDefault="00693040">
      <w:pPr>
        <w:ind w:left="-15" w:right="-15"/>
      </w:pPr>
      <w:r>
        <w:t xml:space="preserve">Traffic </w:t>
      </w:r>
      <w:proofErr w:type="spellStart"/>
      <w:r>
        <w:t>jams</w:t>
      </w:r>
      <w:proofErr w:type="spellEnd"/>
      <w:r>
        <w:t xml:space="preserve"> </w:t>
      </w:r>
      <w:proofErr w:type="spellStart"/>
      <w:r>
        <w:t>are</w:t>
      </w:r>
      <w:proofErr w:type="spellEnd"/>
      <w:r>
        <w:t xml:space="preserve"> a </w:t>
      </w:r>
      <w:proofErr w:type="spellStart"/>
      <w:r>
        <w:t>big</w:t>
      </w:r>
      <w:proofErr w:type="spellEnd"/>
      <w:r>
        <w:t xml:space="preserve"> </w:t>
      </w:r>
      <w:proofErr w:type="spellStart"/>
      <w:r>
        <w:t>issue</w:t>
      </w:r>
      <w:proofErr w:type="spellEnd"/>
      <w:r>
        <w:t xml:space="preserve"> in </w:t>
      </w:r>
      <w:proofErr w:type="spellStart"/>
      <w:r>
        <w:t>european</w:t>
      </w:r>
      <w:proofErr w:type="spellEnd"/>
      <w:r>
        <w:t xml:space="preserve"> </w:t>
      </w:r>
      <w:proofErr w:type="spellStart"/>
      <w:r>
        <w:t>cities</w:t>
      </w:r>
      <w:proofErr w:type="spellEnd"/>
      <w:r>
        <w:t xml:space="preserve"> </w:t>
      </w:r>
      <w:proofErr w:type="spellStart"/>
      <w:r>
        <w:t>like</w:t>
      </w:r>
      <w:proofErr w:type="spellEnd"/>
      <w:r>
        <w:t xml:space="preserve"> Vienna. </w:t>
      </w:r>
      <w:proofErr w:type="spellStart"/>
      <w:r>
        <w:t>For</w:t>
      </w:r>
      <w:proofErr w:type="spellEnd"/>
      <w:r>
        <w:t xml:space="preserve"> </w:t>
      </w:r>
      <w:proofErr w:type="spellStart"/>
      <w:r>
        <w:t>those</w:t>
      </w:r>
      <w:proofErr w:type="spellEnd"/>
      <w:r>
        <w:t xml:space="preserve"> </w:t>
      </w:r>
      <w:proofErr w:type="spellStart"/>
      <w:r>
        <w:t>directly</w:t>
      </w:r>
      <w:proofErr w:type="spellEnd"/>
      <w:r>
        <w:t xml:space="preserve"> </w:t>
      </w:r>
      <w:proofErr w:type="spellStart"/>
      <w:r>
        <w:t>affected</w:t>
      </w:r>
      <w:proofErr w:type="spellEnd"/>
      <w:r>
        <w:t xml:space="preserve">, </w:t>
      </w:r>
      <w:proofErr w:type="spellStart"/>
      <w:r>
        <w:t>the</w:t>
      </w:r>
      <w:proofErr w:type="spellEnd"/>
      <w:r>
        <w:t xml:space="preserve"> </w:t>
      </w:r>
      <w:proofErr w:type="spellStart"/>
      <w:r>
        <w:t>damage</w:t>
      </w:r>
      <w:proofErr w:type="spellEnd"/>
      <w:r>
        <w:t xml:space="preserve"> </w:t>
      </w:r>
      <w:proofErr w:type="spellStart"/>
      <w:r>
        <w:t>is</w:t>
      </w:r>
      <w:proofErr w:type="spellEnd"/>
      <w:r>
        <w:t xml:space="preserve"> </w:t>
      </w:r>
      <w:proofErr w:type="spellStart"/>
      <w:r>
        <w:t>quantified</w:t>
      </w:r>
      <w:proofErr w:type="spellEnd"/>
      <w:r>
        <w:t xml:space="preserve"> in </w:t>
      </w:r>
      <w:proofErr w:type="spellStart"/>
      <w:r>
        <w:t>loss</w:t>
      </w:r>
      <w:proofErr w:type="spellEnd"/>
      <w:r>
        <w:t xml:space="preserve"> </w:t>
      </w:r>
      <w:proofErr w:type="spellStart"/>
      <w:r>
        <w:t>of</w:t>
      </w:r>
      <w:proofErr w:type="spellEnd"/>
      <w:r>
        <w:t xml:space="preserve"> time. </w:t>
      </w:r>
      <w:proofErr w:type="spellStart"/>
      <w:r>
        <w:t>According</w:t>
      </w:r>
      <w:proofErr w:type="spellEnd"/>
      <w:r>
        <w:t xml:space="preserve"> </w:t>
      </w:r>
      <w:proofErr w:type="spellStart"/>
      <w:r>
        <w:t>to</w:t>
      </w:r>
      <w:proofErr w:type="spellEnd"/>
      <w:r>
        <w:t xml:space="preserve"> </w:t>
      </w:r>
      <w:proofErr w:type="spellStart"/>
      <w:r>
        <w:t>these</w:t>
      </w:r>
      <w:proofErr w:type="spellEnd"/>
      <w:r>
        <w:t xml:space="preserve"> </w:t>
      </w:r>
      <w:proofErr w:type="spellStart"/>
      <w:r>
        <w:t>estimates</w:t>
      </w:r>
      <w:proofErr w:type="spellEnd"/>
      <w:r>
        <w:t xml:space="preserve">, </w:t>
      </w:r>
      <w:proofErr w:type="spellStart"/>
      <w:r>
        <w:t>every</w:t>
      </w:r>
      <w:proofErr w:type="spellEnd"/>
      <w:r>
        <w:t xml:space="preserve"> </w:t>
      </w:r>
      <w:proofErr w:type="spellStart"/>
      <w:r>
        <w:t>german</w:t>
      </w:r>
      <w:proofErr w:type="spellEnd"/>
      <w:r>
        <w:t xml:space="preserve"> </w:t>
      </w:r>
      <w:proofErr w:type="spellStart"/>
      <w:r>
        <w:t>citizen</w:t>
      </w:r>
      <w:proofErr w:type="spellEnd"/>
      <w:r>
        <w:t xml:space="preserve"> </w:t>
      </w:r>
      <w:proofErr w:type="spellStart"/>
      <w:r>
        <w:t>spends</w:t>
      </w:r>
      <w:proofErr w:type="spellEnd"/>
      <w:r>
        <w:t xml:space="preserve"> an </w:t>
      </w:r>
      <w:proofErr w:type="spellStart"/>
      <w:r>
        <w:t>average</w:t>
      </w:r>
      <w:proofErr w:type="spellEnd"/>
      <w:r>
        <w:t xml:space="preserve"> </w:t>
      </w:r>
      <w:proofErr w:type="spellStart"/>
      <w:r>
        <w:t>of</w:t>
      </w:r>
      <w:proofErr w:type="spellEnd"/>
      <w:r>
        <w:t xml:space="preserve"> 50 </w:t>
      </w:r>
      <w:proofErr w:type="spellStart"/>
      <w:r>
        <w:t>hours</w:t>
      </w:r>
      <w:proofErr w:type="spellEnd"/>
      <w:r>
        <w:t xml:space="preserve"> a </w:t>
      </w:r>
      <w:proofErr w:type="spellStart"/>
      <w:r>
        <w:t>year</w:t>
      </w:r>
      <w:proofErr w:type="spellEnd"/>
      <w:r>
        <w:t xml:space="preserve"> in </w:t>
      </w:r>
      <w:proofErr w:type="spellStart"/>
      <w:r>
        <w:t>traffic</w:t>
      </w:r>
      <w:proofErr w:type="spellEnd"/>
      <w:r>
        <w:t xml:space="preserve"> </w:t>
      </w:r>
      <w:proofErr w:type="spellStart"/>
      <w:r>
        <w:t>jams</w:t>
      </w:r>
      <w:proofErr w:type="spellEnd"/>
      <w:r>
        <w:t xml:space="preserve"> [3]. Lost </w:t>
      </w:r>
      <w:proofErr w:type="spellStart"/>
      <w:r>
        <w:t>working</w:t>
      </w:r>
      <w:proofErr w:type="spellEnd"/>
      <w:r>
        <w:t xml:space="preserve"> </w:t>
      </w:r>
      <w:proofErr w:type="spellStart"/>
      <w:r>
        <w:t>hours</w:t>
      </w:r>
      <w:proofErr w:type="spellEnd"/>
      <w:r>
        <w:t xml:space="preserve">, </w:t>
      </w:r>
      <w:proofErr w:type="spellStart"/>
      <w:r>
        <w:t>traffic-related</w:t>
      </w:r>
      <w:proofErr w:type="spellEnd"/>
      <w:r>
        <w:t xml:space="preserve"> </w:t>
      </w:r>
      <w:proofErr w:type="spellStart"/>
      <w:r>
        <w:t>accidents</w:t>
      </w:r>
      <w:proofErr w:type="spellEnd"/>
      <w:r>
        <w:t xml:space="preserve"> </w:t>
      </w:r>
      <w:proofErr w:type="spellStart"/>
      <w:r>
        <w:t>and</w:t>
      </w:r>
      <w:proofErr w:type="spellEnd"/>
      <w:r>
        <w:t xml:space="preserve"> </w:t>
      </w:r>
      <w:proofErr w:type="spellStart"/>
      <w:r>
        <w:t>fuel</w:t>
      </w:r>
      <w:proofErr w:type="spellEnd"/>
      <w:r>
        <w:t xml:space="preserve"> </w:t>
      </w:r>
      <w:proofErr w:type="spellStart"/>
      <w:r>
        <w:t>consumption</w:t>
      </w:r>
      <w:proofErr w:type="spellEnd"/>
      <w:r>
        <w:t xml:space="preserve"> </w:t>
      </w:r>
      <w:proofErr w:type="spellStart"/>
      <w:r>
        <w:t>amount</w:t>
      </w:r>
      <w:proofErr w:type="spellEnd"/>
      <w:r>
        <w:t xml:space="preserve"> </w:t>
      </w:r>
      <w:proofErr w:type="spellStart"/>
      <w:r>
        <w:t>to</w:t>
      </w:r>
      <w:proofErr w:type="spellEnd"/>
      <w:r>
        <w:t xml:space="preserve"> a </w:t>
      </w:r>
      <w:proofErr w:type="spellStart"/>
      <w:r>
        <w:t>loss</w:t>
      </w:r>
      <w:proofErr w:type="spellEnd"/>
      <w:r>
        <w:t xml:space="preserve"> in </w:t>
      </w:r>
      <w:proofErr w:type="spellStart"/>
      <w:r>
        <w:t>over</w:t>
      </w:r>
      <w:proofErr w:type="spellEnd"/>
      <w:r>
        <w:t xml:space="preserve"> 100 </w:t>
      </w:r>
      <w:proofErr w:type="spellStart"/>
      <w:r>
        <w:t>billion</w:t>
      </w:r>
      <w:proofErr w:type="spellEnd"/>
      <w:r>
        <w:t xml:space="preserve"> </w:t>
      </w:r>
      <w:proofErr w:type="spellStart"/>
      <w:r>
        <w:t>euro</w:t>
      </w:r>
      <w:proofErr w:type="spellEnd"/>
      <w:r>
        <w:t>.</w:t>
      </w:r>
    </w:p>
    <w:p w14:paraId="7B27B483" w14:textId="77777777" w:rsidR="00786301" w:rsidRDefault="00693040">
      <w:pPr>
        <w:ind w:left="-15" w:right="-15"/>
      </w:pPr>
      <w:proofErr w:type="spellStart"/>
      <w:r>
        <w:t>To</w:t>
      </w:r>
      <w:proofErr w:type="spellEnd"/>
      <w:r>
        <w:t xml:space="preserve"> </w:t>
      </w:r>
      <w:proofErr w:type="spellStart"/>
      <w:r>
        <w:t>keep</w:t>
      </w:r>
      <w:proofErr w:type="spellEnd"/>
      <w:r>
        <w:t xml:space="preserve"> </w:t>
      </w:r>
      <w:proofErr w:type="spellStart"/>
      <w:r>
        <w:t>the</w:t>
      </w:r>
      <w:proofErr w:type="spellEnd"/>
      <w:r>
        <w:t xml:space="preserve"> </w:t>
      </w:r>
      <w:proofErr w:type="spellStart"/>
      <w:r>
        <w:t>timeloss</w:t>
      </w:r>
      <w:proofErr w:type="spellEnd"/>
      <w:r>
        <w:t xml:space="preserve"> </w:t>
      </w:r>
      <w:proofErr w:type="spellStart"/>
      <w:r>
        <w:t>short</w:t>
      </w:r>
      <w:proofErr w:type="spellEnd"/>
      <w:r>
        <w:t xml:space="preserve"> </w:t>
      </w:r>
      <w:proofErr w:type="spellStart"/>
      <w:r>
        <w:t>as</w:t>
      </w:r>
      <w:proofErr w:type="spellEnd"/>
      <w:r>
        <w:t xml:space="preserve"> </w:t>
      </w:r>
      <w:proofErr w:type="spellStart"/>
      <w:r>
        <w:t>possible</w:t>
      </w:r>
      <w:proofErr w:type="spellEnd"/>
      <w:r>
        <w:t xml:space="preserve">, modern </w:t>
      </w:r>
      <w:proofErr w:type="spellStart"/>
      <w:r>
        <w:t>navigation</w:t>
      </w:r>
      <w:proofErr w:type="spellEnd"/>
      <w:r>
        <w:t xml:space="preserve"> </w:t>
      </w:r>
      <w:proofErr w:type="spellStart"/>
      <w:r>
        <w:t>systems</w:t>
      </w:r>
      <w:proofErr w:type="spellEnd"/>
      <w:r>
        <w:t xml:space="preserve"> </w:t>
      </w:r>
      <w:proofErr w:type="spellStart"/>
      <w:r>
        <w:t>operate</w:t>
      </w:r>
      <w:proofErr w:type="spellEnd"/>
      <w:r>
        <w:t xml:space="preserve"> in real time. </w:t>
      </w:r>
      <w:proofErr w:type="spellStart"/>
      <w:r>
        <w:t>Various</w:t>
      </w:r>
      <w:proofErr w:type="spellEnd"/>
      <w:r>
        <w:t xml:space="preserve"> </w:t>
      </w:r>
      <w:proofErr w:type="spellStart"/>
      <w:r>
        <w:t>algorithms</w:t>
      </w:r>
      <w:proofErr w:type="spellEnd"/>
      <w:r>
        <w:t xml:space="preserve"> </w:t>
      </w:r>
      <w:proofErr w:type="spellStart"/>
      <w:r>
        <w:t>help</w:t>
      </w:r>
      <w:proofErr w:type="spellEnd"/>
      <w:r>
        <w:t xml:space="preserve"> </w:t>
      </w:r>
      <w:proofErr w:type="spellStart"/>
      <w:r>
        <w:t>drivers</w:t>
      </w:r>
      <w:proofErr w:type="spellEnd"/>
      <w:r>
        <w:t xml:space="preserve"> find </w:t>
      </w:r>
      <w:proofErr w:type="spellStart"/>
      <w:r>
        <w:t>the</w:t>
      </w:r>
      <w:proofErr w:type="spellEnd"/>
      <w:r>
        <w:t xml:space="preserve"> </w:t>
      </w:r>
      <w:proofErr w:type="spellStart"/>
      <w:r>
        <w:t>best</w:t>
      </w:r>
      <w:proofErr w:type="spellEnd"/>
      <w:r>
        <w:t xml:space="preserve"> route </w:t>
      </w:r>
      <w:proofErr w:type="spellStart"/>
      <w:r>
        <w:t>possible</w:t>
      </w:r>
      <w:proofErr w:type="spellEnd"/>
      <w:r>
        <w:t xml:space="preserve"> </w:t>
      </w:r>
      <w:proofErr w:type="spellStart"/>
      <w:r>
        <w:t>using</w:t>
      </w:r>
      <w:proofErr w:type="spellEnd"/>
      <w:r>
        <w:t xml:space="preserve"> </w:t>
      </w:r>
      <w:proofErr w:type="spellStart"/>
      <w:r>
        <w:t>information</w:t>
      </w:r>
      <w:proofErr w:type="spellEnd"/>
      <w:r>
        <w:t xml:space="preserve"> </w:t>
      </w:r>
      <w:proofErr w:type="spellStart"/>
      <w:r>
        <w:t>provided</w:t>
      </w:r>
      <w:proofErr w:type="spellEnd"/>
      <w:r>
        <w:t xml:space="preserve"> </w:t>
      </w:r>
      <w:proofErr w:type="spellStart"/>
      <w:r>
        <w:t>through</w:t>
      </w:r>
      <w:proofErr w:type="spellEnd"/>
      <w:r>
        <w:t xml:space="preserve"> </w:t>
      </w:r>
      <w:proofErr w:type="spellStart"/>
      <w:r>
        <w:t>TMC</w:t>
      </w:r>
      <w:proofErr w:type="spellEnd"/>
      <w:r>
        <w:t xml:space="preserve"> </w:t>
      </w:r>
      <w:proofErr w:type="spellStart"/>
      <w:r>
        <w:t>and</w:t>
      </w:r>
      <w:proofErr w:type="spellEnd"/>
      <w:r>
        <w:t xml:space="preserve"> </w:t>
      </w:r>
      <w:proofErr w:type="spellStart"/>
      <w:r>
        <w:t>TP</w:t>
      </w:r>
      <w:proofErr w:type="spellEnd"/>
      <w:r>
        <w:t xml:space="preserve">. This </w:t>
      </w:r>
      <w:proofErr w:type="spellStart"/>
      <w:r>
        <w:t>data</w:t>
      </w:r>
      <w:proofErr w:type="spellEnd"/>
      <w:r>
        <w:t xml:space="preserve"> </w:t>
      </w:r>
      <w:proofErr w:type="spellStart"/>
      <w:r>
        <w:t>contains</w:t>
      </w:r>
      <w:proofErr w:type="spellEnd"/>
      <w:r>
        <w:t xml:space="preserve"> </w:t>
      </w:r>
      <w:proofErr w:type="spellStart"/>
      <w:r>
        <w:t>traffic</w:t>
      </w:r>
      <w:proofErr w:type="spellEnd"/>
      <w:r>
        <w:t xml:space="preserve"> </w:t>
      </w:r>
      <w:proofErr w:type="spellStart"/>
      <w:r>
        <w:t>related</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nearby</w:t>
      </w:r>
      <w:proofErr w:type="spellEnd"/>
      <w:r>
        <w:t xml:space="preserve"> </w:t>
      </w:r>
      <w:proofErr w:type="spellStart"/>
      <w:r>
        <w:t>construction</w:t>
      </w:r>
      <w:proofErr w:type="spellEnd"/>
      <w:r>
        <w:t xml:space="preserve"> </w:t>
      </w:r>
      <w:proofErr w:type="spellStart"/>
      <w:r>
        <w:t>sites</w:t>
      </w:r>
      <w:proofErr w:type="spellEnd"/>
      <w:r>
        <w:t xml:space="preserve">, </w:t>
      </w:r>
      <w:proofErr w:type="spellStart"/>
      <w:r>
        <w:t>congestion</w:t>
      </w:r>
      <w:proofErr w:type="spellEnd"/>
      <w:r>
        <w:t xml:space="preserve"> </w:t>
      </w:r>
      <w:proofErr w:type="spellStart"/>
      <w:r>
        <w:t>and</w:t>
      </w:r>
      <w:proofErr w:type="spellEnd"/>
      <w:r>
        <w:t xml:space="preserve"> </w:t>
      </w:r>
      <w:proofErr w:type="spellStart"/>
      <w:r>
        <w:t>roadblocks</w:t>
      </w:r>
      <w:proofErr w:type="spellEnd"/>
      <w:r>
        <w:t xml:space="preserve"> [14].</w:t>
      </w:r>
    </w:p>
    <w:p w14:paraId="3D450259" w14:textId="77777777" w:rsidR="00786301" w:rsidRDefault="00693040">
      <w:pPr>
        <w:pStyle w:val="berschrift1"/>
        <w:ind w:left="214"/>
      </w:pPr>
      <w:r>
        <w:t xml:space="preserve">Monitoring </w:t>
      </w:r>
      <w:proofErr w:type="spellStart"/>
      <w:r>
        <w:t>public</w:t>
      </w:r>
      <w:proofErr w:type="spellEnd"/>
      <w:r>
        <w:t xml:space="preserve"> </w:t>
      </w:r>
      <w:proofErr w:type="spellStart"/>
      <w:r>
        <w:t>transport</w:t>
      </w:r>
      <w:proofErr w:type="spellEnd"/>
      <w:r>
        <w:t xml:space="preserve"> </w:t>
      </w:r>
      <w:proofErr w:type="spellStart"/>
      <w:r>
        <w:t>data</w:t>
      </w:r>
      <w:proofErr w:type="spellEnd"/>
    </w:p>
    <w:p w14:paraId="1B77D472" w14:textId="77777777" w:rsidR="00786301" w:rsidRDefault="00693040">
      <w:pPr>
        <w:spacing w:after="52"/>
        <w:ind w:left="-15" w:right="-15"/>
      </w:pPr>
      <w:r>
        <w:t xml:space="preserve">The </w:t>
      </w:r>
      <w:proofErr w:type="spellStart"/>
      <w:r>
        <w:t>princip</w:t>
      </w:r>
      <w:proofErr w:type="spellEnd"/>
      <w:r>
        <w:t xml:space="preserve"> </w:t>
      </w:r>
      <w:proofErr w:type="spellStart"/>
      <w:r>
        <w:t>of</w:t>
      </w:r>
      <w:proofErr w:type="spellEnd"/>
      <w:r>
        <w:t xml:space="preserve"> </w:t>
      </w:r>
      <w:proofErr w:type="spellStart"/>
      <w:r>
        <w:t>data</w:t>
      </w:r>
      <w:proofErr w:type="spellEnd"/>
      <w:r>
        <w:t xml:space="preserve"> </w:t>
      </w:r>
      <w:proofErr w:type="spellStart"/>
      <w:r>
        <w:t>sharing</w:t>
      </w:r>
      <w:proofErr w:type="spellEnd"/>
      <w:r>
        <w:t xml:space="preserve"> </w:t>
      </w:r>
      <w:proofErr w:type="spellStart"/>
      <w:r>
        <w:t>helps</w:t>
      </w:r>
      <w:proofErr w:type="spellEnd"/>
      <w:r>
        <w:t xml:space="preserve"> </w:t>
      </w:r>
      <w:proofErr w:type="spellStart"/>
      <w:r>
        <w:t>to</w:t>
      </w:r>
      <w:proofErr w:type="spellEnd"/>
      <w:r>
        <w:t xml:space="preserve"> </w:t>
      </w:r>
      <w:proofErr w:type="spellStart"/>
      <w:r>
        <w:t>economize</w:t>
      </w:r>
      <w:proofErr w:type="spellEnd"/>
      <w:r>
        <w:t xml:space="preserve"> </w:t>
      </w:r>
      <w:proofErr w:type="spellStart"/>
      <w:r>
        <w:t>the</w:t>
      </w:r>
      <w:proofErr w:type="spellEnd"/>
      <w:r>
        <w:t xml:space="preserve"> </w:t>
      </w:r>
      <w:proofErr w:type="spellStart"/>
      <w:r>
        <w:t>infrastructure</w:t>
      </w:r>
      <w:proofErr w:type="spellEnd"/>
      <w:r>
        <w:t xml:space="preserve"> in Shanghai. The </w:t>
      </w:r>
      <w:proofErr w:type="spellStart"/>
      <w:r>
        <w:t>metropolis</w:t>
      </w:r>
      <w:proofErr w:type="spellEnd"/>
      <w:r>
        <w:t xml:space="preserve"> </w:t>
      </w:r>
      <w:proofErr w:type="spellStart"/>
      <w:r>
        <w:t>utilize</w:t>
      </w:r>
      <w:proofErr w:type="spellEnd"/>
      <w:r>
        <w:t xml:space="preserve"> </w:t>
      </w:r>
      <w:proofErr w:type="spellStart"/>
      <w:r>
        <w:t>the</w:t>
      </w:r>
      <w:proofErr w:type="spellEnd"/>
      <w:r>
        <w:t xml:space="preserve"> FM </w:t>
      </w:r>
      <w:proofErr w:type="spellStart"/>
      <w:r>
        <w:t>standard</w:t>
      </w:r>
      <w:proofErr w:type="spellEnd"/>
      <w:r>
        <w:t xml:space="preserve"> </w:t>
      </w:r>
      <w:proofErr w:type="spellStart"/>
      <w:r>
        <w:t>to</w:t>
      </w:r>
      <w:proofErr w:type="spellEnd"/>
      <w:r>
        <w:t xml:space="preserve"> </w:t>
      </w:r>
      <w:proofErr w:type="spellStart"/>
      <w:r>
        <w:t>record</w:t>
      </w:r>
      <w:proofErr w:type="spellEnd"/>
      <w:r>
        <w:t xml:space="preserve"> </w:t>
      </w:r>
      <w:proofErr w:type="spellStart"/>
      <w:r>
        <w:t>some</w:t>
      </w:r>
      <w:proofErr w:type="spellEnd"/>
      <w:r>
        <w:t xml:space="preserve"> </w:t>
      </w:r>
      <w:proofErr w:type="spellStart"/>
      <w:r>
        <w:t>data</w:t>
      </w:r>
      <w:proofErr w:type="spellEnd"/>
      <w:r>
        <w:t xml:space="preserve"> </w:t>
      </w:r>
      <w:proofErr w:type="spellStart"/>
      <w:r>
        <w:t>about</w:t>
      </w:r>
      <w:proofErr w:type="spellEnd"/>
      <w:r>
        <w:t xml:space="preserve"> </w:t>
      </w:r>
      <w:proofErr w:type="spellStart"/>
      <w:r>
        <w:t>rush</w:t>
      </w:r>
      <w:proofErr w:type="spellEnd"/>
      <w:r>
        <w:t xml:space="preserve"> </w:t>
      </w:r>
      <w:proofErr w:type="spellStart"/>
      <w:r>
        <w:t>hours</w:t>
      </w:r>
      <w:proofErr w:type="spellEnd"/>
      <w:r>
        <w:t xml:space="preserve">. The </w:t>
      </w:r>
      <w:proofErr w:type="spellStart"/>
      <w:r>
        <w:t>puplic</w:t>
      </w:r>
      <w:proofErr w:type="spellEnd"/>
      <w:r>
        <w:t xml:space="preserve"> </w:t>
      </w:r>
      <w:proofErr w:type="spellStart"/>
      <w:r>
        <w:t>transport</w:t>
      </w:r>
      <w:proofErr w:type="spellEnd"/>
      <w:r>
        <w:t xml:space="preserve"> </w:t>
      </w:r>
      <w:proofErr w:type="spellStart"/>
      <w:r>
        <w:t>with</w:t>
      </w:r>
      <w:proofErr w:type="spellEnd"/>
      <w:r>
        <w:t xml:space="preserve"> </w:t>
      </w:r>
      <w:proofErr w:type="spellStart"/>
      <w:r>
        <w:t>buses</w:t>
      </w:r>
      <w:proofErr w:type="spellEnd"/>
      <w:r>
        <w:t xml:space="preserve"> </w:t>
      </w:r>
      <w:proofErr w:type="spellStart"/>
      <w:r>
        <w:t>are</w:t>
      </w:r>
      <w:proofErr w:type="spellEnd"/>
      <w:r>
        <w:t xml:space="preserve"> </w:t>
      </w:r>
      <w:proofErr w:type="spellStart"/>
      <w:r>
        <w:t>connectet</w:t>
      </w:r>
      <w:proofErr w:type="spellEnd"/>
      <w:r>
        <w:t xml:space="preserve"> </w:t>
      </w:r>
      <w:proofErr w:type="spellStart"/>
      <w:r>
        <w:t>with</w:t>
      </w:r>
      <w:proofErr w:type="spellEnd"/>
      <w:r>
        <w:t xml:space="preserve"> an </w:t>
      </w:r>
      <w:proofErr w:type="spellStart"/>
      <w:r>
        <w:t>TMC</w:t>
      </w:r>
      <w:proofErr w:type="spellEnd"/>
      <w:r>
        <w:t xml:space="preserve"> </w:t>
      </w:r>
      <w:proofErr w:type="spellStart"/>
      <w:r>
        <w:t>server</w:t>
      </w:r>
      <w:proofErr w:type="spellEnd"/>
      <w:r>
        <w:t xml:space="preserve">, </w:t>
      </w:r>
      <w:proofErr w:type="spellStart"/>
      <w:r>
        <w:t>which</w:t>
      </w:r>
      <w:proofErr w:type="spellEnd"/>
      <w:r>
        <w:t xml:space="preserve"> </w:t>
      </w:r>
      <w:proofErr w:type="spellStart"/>
      <w:r>
        <w:t>can</w:t>
      </w:r>
      <w:proofErr w:type="spellEnd"/>
      <w:r>
        <w:t xml:space="preserve"> </w:t>
      </w:r>
      <w:proofErr w:type="spellStart"/>
      <w:r>
        <w:t>operate</w:t>
      </w:r>
      <w:proofErr w:type="spellEnd"/>
      <w:r>
        <w:t xml:space="preserve"> in </w:t>
      </w:r>
      <w:proofErr w:type="spellStart"/>
      <w:r>
        <w:t>realtime</w:t>
      </w:r>
      <w:proofErr w:type="spellEnd"/>
      <w:r>
        <w:t xml:space="preserve"> </w:t>
      </w:r>
      <w:proofErr w:type="spellStart"/>
      <w:r>
        <w:t>to</w:t>
      </w:r>
      <w:proofErr w:type="spellEnd"/>
      <w:r>
        <w:t xml:space="preserve"> </w:t>
      </w:r>
      <w:proofErr w:type="spellStart"/>
      <w:r>
        <w:t>broadcast</w:t>
      </w:r>
      <w:proofErr w:type="spellEnd"/>
      <w:r>
        <w:t xml:space="preserve"> </w:t>
      </w:r>
      <w:proofErr w:type="spellStart"/>
      <w:r>
        <w:t>some</w:t>
      </w:r>
      <w:proofErr w:type="spellEnd"/>
      <w:r>
        <w:t xml:space="preserve"> </w:t>
      </w:r>
      <w:proofErr w:type="spellStart"/>
      <w:r>
        <w:t>issues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biggest</w:t>
      </w:r>
      <w:proofErr w:type="spellEnd"/>
      <w:r>
        <w:t xml:space="preserve"> </w:t>
      </w:r>
      <w:proofErr w:type="spellStart"/>
      <w:r>
        <w:t>advantages</w:t>
      </w:r>
      <w:proofErr w:type="spellEnd"/>
      <w:r>
        <w:t xml:space="preserve"> </w:t>
      </w:r>
      <w:proofErr w:type="spellStart"/>
      <w:r>
        <w:t>of</w:t>
      </w:r>
      <w:proofErr w:type="spellEnd"/>
      <w:r>
        <w:t xml:space="preserve"> </w:t>
      </w:r>
      <w:proofErr w:type="spellStart"/>
      <w:r>
        <w:t>RDS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standard</w:t>
      </w:r>
      <w:proofErr w:type="spellEnd"/>
      <w:r>
        <w:t xml:space="preserve"> </w:t>
      </w:r>
      <w:proofErr w:type="spellStart"/>
      <w:r>
        <w:t>doen’t</w:t>
      </w:r>
      <w:proofErr w:type="spellEnd"/>
      <w:r>
        <w:t xml:space="preserve"> </w:t>
      </w:r>
      <w:proofErr w:type="spellStart"/>
      <w:r>
        <w:t>need</w:t>
      </w:r>
      <w:proofErr w:type="spellEnd"/>
      <w:r>
        <w:t xml:space="preserve"> </w:t>
      </w:r>
      <w:proofErr w:type="spellStart"/>
      <w:r>
        <w:t>addinational</w:t>
      </w:r>
      <w:proofErr w:type="spellEnd"/>
      <w:r>
        <w:t xml:space="preserve"> </w:t>
      </w:r>
      <w:proofErr w:type="spellStart"/>
      <w:r>
        <w:t>infrastructure</w:t>
      </w:r>
      <w:proofErr w:type="spellEnd"/>
      <w:r>
        <w:t xml:space="preserve">. The </w:t>
      </w:r>
      <w:proofErr w:type="spellStart"/>
      <w:r>
        <w:t>already</w:t>
      </w:r>
      <w:proofErr w:type="spellEnd"/>
      <w:r>
        <w:t xml:space="preserve"> </w:t>
      </w:r>
      <w:proofErr w:type="spellStart"/>
      <w:r>
        <w:t>mounted</w:t>
      </w:r>
      <w:proofErr w:type="spellEnd"/>
      <w:r>
        <w:t xml:space="preserve"> FM </w:t>
      </w:r>
      <w:proofErr w:type="spellStart"/>
      <w:r>
        <w:t>radio</w:t>
      </w:r>
      <w:proofErr w:type="spellEnd"/>
      <w:r>
        <w:t xml:space="preserve"> </w:t>
      </w:r>
      <w:proofErr w:type="spellStart"/>
      <w:r>
        <w:t>mast</w:t>
      </w:r>
      <w:proofErr w:type="spellEnd"/>
      <w:r>
        <w:t xml:space="preserve"> </w:t>
      </w:r>
      <w:proofErr w:type="spellStart"/>
      <w:r>
        <w:t>supports</w:t>
      </w:r>
      <w:proofErr w:type="spellEnd"/>
      <w:r>
        <w:t xml:space="preserve"> </w:t>
      </w:r>
      <w:proofErr w:type="spellStart"/>
      <w:r>
        <w:t>the</w:t>
      </w:r>
      <w:proofErr w:type="spellEnd"/>
      <w:r>
        <w:t xml:space="preserve"> </w:t>
      </w:r>
      <w:proofErr w:type="spellStart"/>
      <w:r>
        <w:t>broadcsating</w:t>
      </w:r>
      <w:proofErr w:type="spellEnd"/>
      <w:r>
        <w:t xml:space="preserve"> </w:t>
      </w:r>
      <w:proofErr w:type="spellStart"/>
      <w:r>
        <w:t>of</w:t>
      </w:r>
      <w:proofErr w:type="spellEnd"/>
      <w:r>
        <w:t xml:space="preserve"> </w:t>
      </w:r>
      <w:proofErr w:type="spellStart"/>
      <w:r>
        <w:t>traffic</w:t>
      </w:r>
      <w:proofErr w:type="spellEnd"/>
      <w:r>
        <w:t xml:space="preserve"> </w:t>
      </w:r>
      <w:proofErr w:type="spellStart"/>
      <w:r>
        <w:t>information</w:t>
      </w:r>
      <w:proofErr w:type="spellEnd"/>
      <w:r>
        <w:t xml:space="preserve">. </w:t>
      </w:r>
      <w:proofErr w:type="spellStart"/>
      <w:r>
        <w:t>Figure</w:t>
      </w:r>
      <w:proofErr w:type="spellEnd"/>
      <w:r>
        <w:t xml:space="preserve"> 5 </w:t>
      </w:r>
      <w:proofErr w:type="spellStart"/>
      <w:r>
        <w:t>illustrate</w:t>
      </w:r>
      <w:proofErr w:type="spellEnd"/>
      <w:r>
        <w:t xml:space="preserve"> </w:t>
      </w:r>
      <w:proofErr w:type="spellStart"/>
      <w:r>
        <w:t>the</w:t>
      </w:r>
      <w:proofErr w:type="spellEnd"/>
      <w:r>
        <w:t xml:space="preserve"> </w:t>
      </w:r>
      <w:proofErr w:type="spellStart"/>
      <w:r>
        <w:t>TMC</w:t>
      </w:r>
      <w:proofErr w:type="spellEnd"/>
      <w:r>
        <w:t xml:space="preserve"> </w:t>
      </w:r>
      <w:proofErr w:type="spellStart"/>
      <w:r>
        <w:t>network</w:t>
      </w:r>
      <w:proofErr w:type="spellEnd"/>
      <w:r>
        <w:t xml:space="preserve"> [15].</w:t>
      </w:r>
    </w:p>
    <w:p w14:paraId="5F1DD129" w14:textId="77777777" w:rsidR="00786301" w:rsidRDefault="00693040">
      <w:pPr>
        <w:spacing w:after="278" w:line="259" w:lineRule="auto"/>
        <w:ind w:left="1255" w:firstLine="0"/>
        <w:jc w:val="left"/>
      </w:pPr>
      <w:r>
        <w:rPr>
          <w:noProof/>
          <w:lang w:val="de-DE" w:eastAsia="de-DE"/>
        </w:rPr>
        <w:drawing>
          <wp:inline distT="0" distB="0" distL="0" distR="0" wp14:anchorId="033CE8B9" wp14:editId="52B8C398">
            <wp:extent cx="1594192" cy="106021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6"/>
                    <a:stretch>
                      <a:fillRect/>
                    </a:stretch>
                  </pic:blipFill>
                  <pic:spPr>
                    <a:xfrm>
                      <a:off x="0" y="0"/>
                      <a:ext cx="1594192" cy="1060215"/>
                    </a:xfrm>
                    <a:prstGeom prst="rect">
                      <a:avLst/>
                    </a:prstGeom>
                  </pic:spPr>
                </pic:pic>
              </a:graphicData>
            </a:graphic>
          </wp:inline>
        </w:drawing>
      </w:r>
    </w:p>
    <w:p w14:paraId="15EDF122" w14:textId="77777777" w:rsidR="00786301" w:rsidRDefault="00693040">
      <w:pPr>
        <w:spacing w:after="51" w:line="265" w:lineRule="auto"/>
        <w:ind w:left="10" w:hanging="10"/>
        <w:jc w:val="center"/>
      </w:pPr>
      <w:proofErr w:type="spellStart"/>
      <w:r>
        <w:rPr>
          <w:sz w:val="18"/>
        </w:rPr>
        <w:t>Figure</w:t>
      </w:r>
      <w:proofErr w:type="spellEnd"/>
      <w:r>
        <w:rPr>
          <w:sz w:val="18"/>
        </w:rPr>
        <w:t xml:space="preserve"> 5. Urban </w:t>
      </w:r>
      <w:proofErr w:type="spellStart"/>
      <w:r>
        <w:rPr>
          <w:sz w:val="18"/>
        </w:rPr>
        <w:t>information</w:t>
      </w:r>
      <w:proofErr w:type="spellEnd"/>
      <w:r>
        <w:rPr>
          <w:sz w:val="18"/>
        </w:rPr>
        <w:t xml:space="preserve"> </w:t>
      </w:r>
      <w:commentRangeStart w:id="112"/>
      <w:proofErr w:type="spellStart"/>
      <w:r>
        <w:rPr>
          <w:sz w:val="18"/>
        </w:rPr>
        <w:t>broadcasting</w:t>
      </w:r>
      <w:commentRangeEnd w:id="112"/>
      <w:proofErr w:type="spellEnd"/>
      <w:r w:rsidR="00B2763D">
        <w:rPr>
          <w:rStyle w:val="Kommentarzeichen"/>
        </w:rPr>
        <w:commentReference w:id="112"/>
      </w:r>
    </w:p>
    <w:p w14:paraId="644853A8" w14:textId="77777777" w:rsidR="00786301" w:rsidRDefault="00693040">
      <w:pPr>
        <w:pStyle w:val="berschrift1"/>
        <w:ind w:left="214"/>
      </w:pPr>
      <w:commentRangeStart w:id="114"/>
      <w:r w:rsidRPr="00A57223">
        <w:rPr>
          <w:highlight w:val="yellow"/>
          <w:rPrChange w:id="115" w:author="Christine Salmen" w:date="2020-03-31T12:59:00Z">
            <w:rPr/>
          </w:rPrChange>
        </w:rPr>
        <w:t>Pollution</w:t>
      </w:r>
      <w:commentRangeEnd w:id="114"/>
      <w:r w:rsidR="00B2763D">
        <w:rPr>
          <w:rStyle w:val="Kommentarzeichen"/>
        </w:rPr>
        <w:commentReference w:id="114"/>
      </w:r>
    </w:p>
    <w:p w14:paraId="45BE379C" w14:textId="77777777" w:rsidR="00786301" w:rsidRDefault="00693040">
      <w:pPr>
        <w:spacing w:after="423"/>
        <w:ind w:left="-15" w:right="-15"/>
      </w:pPr>
      <w:proofErr w:type="spellStart"/>
      <w:r>
        <w:t>Bigger</w:t>
      </w:r>
      <w:proofErr w:type="spellEnd"/>
      <w:r>
        <w:t xml:space="preserve"> </w:t>
      </w:r>
      <w:proofErr w:type="spellStart"/>
      <w:r>
        <w:t>cities</w:t>
      </w:r>
      <w:proofErr w:type="spellEnd"/>
      <w:r>
        <w:t xml:space="preserve">, </w:t>
      </w:r>
      <w:proofErr w:type="spellStart"/>
      <w:r>
        <w:t>like</w:t>
      </w:r>
      <w:proofErr w:type="spellEnd"/>
      <w:r>
        <w:t xml:space="preserve"> Stuttgart, also </w:t>
      </w:r>
      <w:proofErr w:type="spellStart"/>
      <w:r>
        <w:t>uses</w:t>
      </w:r>
      <w:proofErr w:type="spellEnd"/>
      <w:r>
        <w:t xml:space="preserve"> </w:t>
      </w:r>
      <w:proofErr w:type="spellStart"/>
      <w:r>
        <w:t>RDS</w:t>
      </w:r>
      <w:proofErr w:type="spellEnd"/>
      <w:r>
        <w:t xml:space="preserve"> </w:t>
      </w:r>
      <w:proofErr w:type="spellStart"/>
      <w:r>
        <w:t>to</w:t>
      </w:r>
      <w:proofErr w:type="spellEnd"/>
      <w:r>
        <w:t xml:space="preserve"> </w:t>
      </w:r>
      <w:proofErr w:type="spellStart"/>
      <w:r>
        <w:t>collect</w:t>
      </w:r>
      <w:proofErr w:type="spellEnd"/>
      <w:r>
        <w:t xml:space="preserve"> </w:t>
      </w:r>
      <w:proofErr w:type="spellStart"/>
      <w:r>
        <w:t>sensor</w:t>
      </w:r>
      <w:proofErr w:type="spellEnd"/>
      <w:r>
        <w:t xml:space="preserve"> </w:t>
      </w:r>
      <w:proofErr w:type="spellStart"/>
      <w:r>
        <w:t>datas</w:t>
      </w:r>
      <w:proofErr w:type="spellEnd"/>
      <w:r>
        <w:t xml:space="preserve"> </w:t>
      </w:r>
      <w:proofErr w:type="spellStart"/>
      <w:r>
        <w:t>like</w:t>
      </w:r>
      <w:proofErr w:type="spellEnd"/>
      <w:r>
        <w:t xml:space="preserve"> </w:t>
      </w:r>
      <w:proofErr w:type="spellStart"/>
      <w:r>
        <w:t>air</w:t>
      </w:r>
      <w:proofErr w:type="spellEnd"/>
      <w:r>
        <w:t xml:space="preserve"> </w:t>
      </w:r>
      <w:proofErr w:type="spellStart"/>
      <w:r>
        <w:t>polution</w:t>
      </w:r>
      <w:proofErr w:type="spellEnd"/>
      <w:r>
        <w:t xml:space="preserve">. Sensor </w:t>
      </w:r>
      <w:proofErr w:type="spellStart"/>
      <w:r>
        <w:t>boxes</w:t>
      </w:r>
      <w:proofErr w:type="spellEnd"/>
      <w:r>
        <w:t xml:space="preserve"> </w:t>
      </w:r>
      <w:proofErr w:type="spellStart"/>
      <w:r>
        <w:t>are</w:t>
      </w:r>
      <w:proofErr w:type="spellEnd"/>
      <w:r>
        <w:t xml:space="preserve"> </w:t>
      </w:r>
      <w:proofErr w:type="spellStart"/>
      <w:r>
        <w:t>placed</w:t>
      </w:r>
      <w:proofErr w:type="spellEnd"/>
      <w:r>
        <w:t xml:space="preserve"> on </w:t>
      </w:r>
      <w:proofErr w:type="spellStart"/>
      <w:r>
        <w:t>highly</w:t>
      </w:r>
      <w:proofErr w:type="spellEnd"/>
      <w:r>
        <w:t xml:space="preserve"> </w:t>
      </w:r>
      <w:proofErr w:type="spellStart"/>
      <w:r>
        <w:t>frequented</w:t>
      </w:r>
      <w:proofErr w:type="spellEnd"/>
      <w:r>
        <w:t xml:space="preserve"> </w:t>
      </w:r>
      <w:proofErr w:type="spellStart"/>
      <w:r>
        <w:t>roads</w:t>
      </w:r>
      <w:proofErr w:type="spellEnd"/>
      <w:r>
        <w:t xml:space="preserve"> </w:t>
      </w:r>
      <w:proofErr w:type="spellStart"/>
      <w:r>
        <w:t>to</w:t>
      </w:r>
      <w:proofErr w:type="spellEnd"/>
      <w:r>
        <w:t xml:space="preserve"> </w:t>
      </w:r>
      <w:proofErr w:type="spellStart"/>
      <w:r>
        <w:t>alarm</w:t>
      </w:r>
      <w:proofErr w:type="spellEnd"/>
      <w:r>
        <w:t xml:space="preserve"> </w:t>
      </w:r>
      <w:proofErr w:type="spellStart"/>
      <w:r>
        <w:t>if</w:t>
      </w:r>
      <w:proofErr w:type="spellEnd"/>
      <w:r>
        <w:t xml:space="preserve"> a </w:t>
      </w:r>
      <w:proofErr w:type="spellStart"/>
      <w:r>
        <w:t>certan</w:t>
      </w:r>
      <w:proofErr w:type="spellEnd"/>
      <w:r>
        <w:t xml:space="preserve"> </w:t>
      </w:r>
      <w:proofErr w:type="spellStart"/>
      <w:r>
        <w:t>level</w:t>
      </w:r>
      <w:proofErr w:type="spellEnd"/>
      <w:r>
        <w:t xml:space="preserve"> </w:t>
      </w:r>
      <w:proofErr w:type="spellStart"/>
      <w:r>
        <w:t>of</w:t>
      </w:r>
      <w:proofErr w:type="spellEnd"/>
      <w:r>
        <w:t xml:space="preserve"> </w:t>
      </w:r>
      <w:proofErr w:type="spellStart"/>
      <w:r>
        <w:t>particulate</w:t>
      </w:r>
      <w:proofErr w:type="spellEnd"/>
      <w:r>
        <w:t xml:space="preserve"> matter. This </w:t>
      </w:r>
      <w:proofErr w:type="spellStart"/>
      <w:r>
        <w:t>warning</w:t>
      </w:r>
      <w:proofErr w:type="spellEnd"/>
      <w:r>
        <w:t xml:space="preserve"> </w:t>
      </w:r>
      <w:proofErr w:type="spellStart"/>
      <w:r>
        <w:t>system</w:t>
      </w:r>
      <w:proofErr w:type="spellEnd"/>
      <w:r>
        <w:t xml:space="preserve"> </w:t>
      </w:r>
      <w:proofErr w:type="spellStart"/>
      <w:r>
        <w:t>started</w:t>
      </w:r>
      <w:proofErr w:type="spellEnd"/>
      <w:r>
        <w:t xml:space="preserve"> in </w:t>
      </w:r>
      <w:proofErr w:type="spellStart"/>
      <w:r>
        <w:t>the</w:t>
      </w:r>
      <w:proofErr w:type="spellEnd"/>
      <w:r>
        <w:t xml:space="preserve"> </w:t>
      </w:r>
      <w:proofErr w:type="spellStart"/>
      <w:r>
        <w:t>year</w:t>
      </w:r>
      <w:proofErr w:type="spellEnd"/>
      <w:r>
        <w:t xml:space="preserve"> 2018 [16].</w:t>
      </w:r>
    </w:p>
    <w:p w14:paraId="2D6844DF" w14:textId="77777777" w:rsidR="00786301" w:rsidRDefault="00693040">
      <w:pPr>
        <w:spacing w:after="51" w:line="265" w:lineRule="auto"/>
        <w:ind w:left="10" w:hanging="10"/>
        <w:jc w:val="center"/>
      </w:pPr>
      <w:r>
        <w:t>VII. E</w:t>
      </w:r>
      <w:r>
        <w:rPr>
          <w:sz w:val="18"/>
        </w:rPr>
        <w:t xml:space="preserve">XPERIMENTS </w:t>
      </w:r>
      <w:proofErr w:type="spellStart"/>
      <w:r>
        <w:rPr>
          <w:sz w:val="18"/>
        </w:rPr>
        <w:t>WITH</w:t>
      </w:r>
      <w:proofErr w:type="spellEnd"/>
      <w:r>
        <w:rPr>
          <w:sz w:val="18"/>
        </w:rPr>
        <w:t xml:space="preserve"> </w:t>
      </w:r>
      <w:proofErr w:type="spellStart"/>
      <w:r>
        <w:t>RDS</w:t>
      </w:r>
      <w:proofErr w:type="spellEnd"/>
    </w:p>
    <w:p w14:paraId="1426F9C1" w14:textId="77777777" w:rsidR="00786301" w:rsidRDefault="00693040">
      <w:pPr>
        <w:pStyle w:val="berschrift1"/>
        <w:ind w:left="214"/>
      </w:pPr>
      <w:proofErr w:type="spellStart"/>
      <w:r w:rsidRPr="00B2763D">
        <w:rPr>
          <w:highlight w:val="yellow"/>
          <w:rPrChange w:id="116" w:author="Christine Salmen" w:date="2020-03-31T13:01:00Z">
            <w:rPr/>
          </w:rPrChange>
        </w:rPr>
        <w:t>RDS</w:t>
      </w:r>
      <w:proofErr w:type="spellEnd"/>
      <w:r w:rsidRPr="00B2763D">
        <w:rPr>
          <w:highlight w:val="yellow"/>
          <w:rPrChange w:id="117" w:author="Christine Salmen" w:date="2020-03-31T13:01:00Z">
            <w:rPr/>
          </w:rPrChange>
        </w:rPr>
        <w:t xml:space="preserve"> </w:t>
      </w:r>
      <w:proofErr w:type="spellStart"/>
      <w:r w:rsidRPr="00B2763D">
        <w:rPr>
          <w:highlight w:val="yellow"/>
          <w:rPrChange w:id="118" w:author="Christine Salmen" w:date="2020-03-31T13:01:00Z">
            <w:rPr/>
          </w:rPrChange>
        </w:rPr>
        <w:t>of</w:t>
      </w:r>
      <w:proofErr w:type="spellEnd"/>
      <w:r w:rsidRPr="00B2763D">
        <w:rPr>
          <w:highlight w:val="yellow"/>
          <w:rPrChange w:id="119" w:author="Christine Salmen" w:date="2020-03-31T13:01:00Z">
            <w:rPr/>
          </w:rPrChange>
        </w:rPr>
        <w:t xml:space="preserve"> </w:t>
      </w:r>
      <w:proofErr w:type="spellStart"/>
      <w:r w:rsidRPr="00B2763D">
        <w:rPr>
          <w:highlight w:val="yellow"/>
          <w:rPrChange w:id="120" w:author="Christine Salmen" w:date="2020-03-31T13:01:00Z">
            <w:rPr/>
          </w:rPrChange>
        </w:rPr>
        <w:t>things</w:t>
      </w:r>
      <w:proofErr w:type="spellEnd"/>
      <w:r w:rsidRPr="00B2763D">
        <w:rPr>
          <w:highlight w:val="yellow"/>
          <w:rPrChange w:id="121" w:author="Christine Salmen" w:date="2020-03-31T13:01:00Z">
            <w:rPr/>
          </w:rPrChange>
        </w:rPr>
        <w:t xml:space="preserve"> - Smart City</w:t>
      </w:r>
    </w:p>
    <w:p w14:paraId="36481351" w14:textId="77777777" w:rsidR="00786301" w:rsidRDefault="00693040">
      <w:pPr>
        <w:ind w:left="-15" w:right="-15"/>
      </w:pPr>
      <w:r>
        <w:t xml:space="preserve">In a </w:t>
      </w:r>
      <w:proofErr w:type="spellStart"/>
      <w:r w:rsidRPr="00B2763D">
        <w:rPr>
          <w:highlight w:val="yellow"/>
          <w:rPrChange w:id="122" w:author="Christine Salmen" w:date="2020-03-31T13:01:00Z">
            <w:rPr/>
          </w:rPrChange>
        </w:rPr>
        <w:t>turkish</w:t>
      </w:r>
      <w:proofErr w:type="spellEnd"/>
      <w:r w:rsidRPr="00B2763D">
        <w:rPr>
          <w:highlight w:val="yellow"/>
          <w:rPrChange w:id="123" w:author="Christine Salmen" w:date="2020-03-31T13:01:00Z">
            <w:rPr/>
          </w:rPrChange>
        </w:rPr>
        <w:t xml:space="preserve"> </w:t>
      </w:r>
      <w:commentRangeStart w:id="124"/>
      <w:proofErr w:type="spellStart"/>
      <w:r w:rsidRPr="00B2763D">
        <w:rPr>
          <w:highlight w:val="yellow"/>
          <w:rPrChange w:id="125" w:author="Christine Salmen" w:date="2020-03-31T13:01:00Z">
            <w:rPr/>
          </w:rPrChange>
        </w:rPr>
        <w:t>study</w:t>
      </w:r>
      <w:commentRangeEnd w:id="124"/>
      <w:proofErr w:type="spellEnd"/>
      <w:r w:rsidR="00B2763D">
        <w:rPr>
          <w:rStyle w:val="Kommentarzeichen"/>
        </w:rPr>
        <w:commentReference w:id="124"/>
      </w:r>
      <w:r>
        <w:t xml:space="preserve"> (2019), a smart </w:t>
      </w:r>
      <w:proofErr w:type="spellStart"/>
      <w:r>
        <w:t>city</w:t>
      </w:r>
      <w:proofErr w:type="spellEnd"/>
      <w:r>
        <w:t xml:space="preserve"> prototype was </w:t>
      </w:r>
      <w:proofErr w:type="spellStart"/>
      <w:r>
        <w:t>built</w:t>
      </w:r>
      <w:proofErr w:type="spellEnd"/>
      <w:r>
        <w:t xml:space="preserve"> </w:t>
      </w:r>
      <w:proofErr w:type="spellStart"/>
      <w:r>
        <w:t>which</w:t>
      </w:r>
      <w:proofErr w:type="spellEnd"/>
      <w:r>
        <w:t xml:space="preserve"> </w:t>
      </w:r>
      <w:proofErr w:type="spellStart"/>
      <w:r>
        <w:t>served</w:t>
      </w:r>
      <w:proofErr w:type="spellEnd"/>
      <w:r>
        <w:t xml:space="preserve"> </w:t>
      </w:r>
      <w:proofErr w:type="spellStart"/>
      <w:r>
        <w:t>as</w:t>
      </w:r>
      <w:proofErr w:type="spellEnd"/>
      <w:r>
        <w:t xml:space="preserve"> </w:t>
      </w:r>
      <w:proofErr w:type="spellStart"/>
      <w:r>
        <w:t>the</w:t>
      </w:r>
      <w:proofErr w:type="spellEnd"/>
      <w:r>
        <w:t xml:space="preserve"> </w:t>
      </w:r>
      <w:proofErr w:type="spellStart"/>
      <w:r>
        <w:t>communication</w:t>
      </w:r>
      <w:proofErr w:type="spellEnd"/>
      <w:r>
        <w:t xml:space="preserve"> </w:t>
      </w:r>
      <w:proofErr w:type="spellStart"/>
      <w:r>
        <w:t>channel</w:t>
      </w:r>
      <w:proofErr w:type="spellEnd"/>
      <w:r>
        <w:t xml:space="preserve"> </w:t>
      </w:r>
      <w:proofErr w:type="spellStart"/>
      <w:r>
        <w:t>with</w:t>
      </w:r>
      <w:proofErr w:type="spellEnd"/>
      <w:r>
        <w:t xml:space="preserve"> </w:t>
      </w:r>
      <w:proofErr w:type="spellStart"/>
      <w:r>
        <w:t>the</w:t>
      </w:r>
      <w:proofErr w:type="spellEnd"/>
      <w:r>
        <w:t xml:space="preserve"> </w:t>
      </w:r>
      <w:proofErr w:type="spellStart"/>
      <w:r>
        <w:t>RDS</w:t>
      </w:r>
      <w:proofErr w:type="spellEnd"/>
      <w:r>
        <w:t xml:space="preserve"> </w:t>
      </w:r>
      <w:proofErr w:type="spellStart"/>
      <w:r>
        <w:t>standard</w:t>
      </w:r>
      <w:proofErr w:type="spellEnd"/>
      <w:r>
        <w:t xml:space="preserve">. The prototype </w:t>
      </w:r>
      <w:proofErr w:type="spellStart"/>
      <w:r>
        <w:t>included</w:t>
      </w:r>
      <w:proofErr w:type="spellEnd"/>
      <w:r>
        <w:t xml:space="preserve"> </w:t>
      </w:r>
      <w:proofErr w:type="spellStart"/>
      <w:r>
        <w:t>traffic</w:t>
      </w:r>
      <w:proofErr w:type="spellEnd"/>
      <w:r>
        <w:t xml:space="preserve"> </w:t>
      </w:r>
      <w:proofErr w:type="spellStart"/>
      <w:r>
        <w:t>lights</w:t>
      </w:r>
      <w:proofErr w:type="spellEnd"/>
      <w:r>
        <w:t xml:space="preserve">, </w:t>
      </w:r>
      <w:proofErr w:type="spellStart"/>
      <w:r>
        <w:t>emergency</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general</w:t>
      </w:r>
      <w:proofErr w:type="spellEnd"/>
      <w:r>
        <w:t xml:space="preserve"> </w:t>
      </w:r>
      <w:proofErr w:type="spellStart"/>
      <w:r>
        <w:t>traffic</w:t>
      </w:r>
      <w:proofErr w:type="spellEnd"/>
      <w:r>
        <w:t xml:space="preserve"> </w:t>
      </w:r>
      <w:proofErr w:type="spellStart"/>
      <w:r>
        <w:t>flow</w:t>
      </w:r>
      <w:proofErr w:type="spellEnd"/>
      <w:r>
        <w:t xml:space="preserve"> </w:t>
      </w:r>
      <w:proofErr w:type="spellStart"/>
      <w:r>
        <w:t>services</w:t>
      </w:r>
      <w:proofErr w:type="spellEnd"/>
      <w:r>
        <w:t xml:space="preserve">. </w:t>
      </w:r>
      <w:r>
        <w:lastRenderedPageBreak/>
        <w:t xml:space="preserve">The prototype was also </w:t>
      </w:r>
      <w:proofErr w:type="spellStart"/>
      <w:r>
        <w:t>developed</w:t>
      </w:r>
      <w:proofErr w:type="spellEnd"/>
      <w:r>
        <w:t xml:space="preserve"> </w:t>
      </w:r>
      <w:proofErr w:type="spellStart"/>
      <w:r>
        <w:t>with</w:t>
      </w:r>
      <w:proofErr w:type="spellEnd"/>
      <w:r>
        <w:t xml:space="preserve"> </w:t>
      </w:r>
      <w:proofErr w:type="spellStart"/>
      <w:r>
        <w:t>2G</w:t>
      </w:r>
      <w:proofErr w:type="spellEnd"/>
      <w:r>
        <w:t xml:space="preserve"> </w:t>
      </w:r>
      <w:proofErr w:type="spellStart"/>
      <w:r>
        <w:t>and</w:t>
      </w:r>
      <w:proofErr w:type="spellEnd"/>
      <w:r>
        <w:t xml:space="preserve"> </w:t>
      </w:r>
      <w:proofErr w:type="spellStart"/>
      <w:r>
        <w:t>LoRaWan</w:t>
      </w:r>
      <w:proofErr w:type="spellEnd"/>
      <w:r>
        <w:t xml:space="preserve">. The </w:t>
      </w:r>
      <w:proofErr w:type="spellStart"/>
      <w:r>
        <w:t>replicated</w:t>
      </w:r>
      <w:proofErr w:type="spellEnd"/>
      <w:r>
        <w:t xml:space="preserve"> </w:t>
      </w:r>
      <w:proofErr w:type="spellStart"/>
      <w:r>
        <w:t>cities</w:t>
      </w:r>
      <w:proofErr w:type="spellEnd"/>
      <w:r>
        <w:t xml:space="preserve"> </w:t>
      </w:r>
      <w:proofErr w:type="spellStart"/>
      <w:r>
        <w:t>were</w:t>
      </w:r>
      <w:proofErr w:type="spellEnd"/>
      <w:r>
        <w:t xml:space="preserve"> London, New York </w:t>
      </w:r>
      <w:proofErr w:type="spellStart"/>
      <w:r>
        <w:t>and</w:t>
      </w:r>
      <w:proofErr w:type="spellEnd"/>
      <w:r>
        <w:t xml:space="preserve"> </w:t>
      </w:r>
      <w:proofErr w:type="spellStart"/>
      <w:r>
        <w:t>Moscow</w:t>
      </w:r>
      <w:proofErr w:type="spellEnd"/>
      <w:r>
        <w:t xml:space="preserve">. The </w:t>
      </w:r>
      <w:proofErr w:type="spellStart"/>
      <w:r>
        <w:t>results</w:t>
      </w:r>
      <w:proofErr w:type="spellEnd"/>
      <w:r>
        <w:t xml:space="preserve"> </w:t>
      </w:r>
      <w:proofErr w:type="spellStart"/>
      <w:r>
        <w:t>are</w:t>
      </w:r>
      <w:proofErr w:type="spellEnd"/>
      <w:r>
        <w:t xml:space="preserve"> </w:t>
      </w:r>
      <w:proofErr w:type="spellStart"/>
      <w:r>
        <w:t>shown</w:t>
      </w:r>
      <w:proofErr w:type="spellEnd"/>
      <w:r>
        <w:t xml:space="preserve"> in </w:t>
      </w:r>
      <w:proofErr w:type="spellStart"/>
      <w:r>
        <w:t>Figure</w:t>
      </w:r>
      <w:proofErr w:type="spellEnd"/>
      <w:r>
        <w:t xml:space="preserve"> </w:t>
      </w:r>
      <w:proofErr w:type="spellStart"/>
      <w:r>
        <w:t>6.The</w:t>
      </w:r>
      <w:proofErr w:type="spellEnd"/>
      <w:r>
        <w:t xml:space="preserve"> </w:t>
      </w:r>
      <w:proofErr w:type="spellStart"/>
      <w:r>
        <w:t>study</w:t>
      </w:r>
      <w:proofErr w:type="spellEnd"/>
      <w:r>
        <w:t xml:space="preserve"> </w:t>
      </w:r>
      <w:proofErr w:type="spellStart"/>
      <w:r>
        <w:t>shows</w:t>
      </w:r>
      <w:proofErr w:type="spellEnd"/>
      <w:r>
        <w:t xml:space="preserve"> </w:t>
      </w:r>
      <w:proofErr w:type="spellStart"/>
      <w:r>
        <w:t>that</w:t>
      </w:r>
      <w:proofErr w:type="spellEnd"/>
      <w:r>
        <w:t xml:space="preserve"> </w:t>
      </w:r>
      <w:proofErr w:type="spellStart"/>
      <w:r>
        <w:t>RDS</w:t>
      </w:r>
      <w:proofErr w:type="spellEnd"/>
      <w:r>
        <w:t xml:space="preserve"> </w:t>
      </w:r>
      <w:proofErr w:type="spellStart"/>
      <w:r>
        <w:t>is</w:t>
      </w:r>
      <w:proofErr w:type="spellEnd"/>
      <w:r>
        <w:t xml:space="preserve"> a </w:t>
      </w:r>
      <w:proofErr w:type="spellStart"/>
      <w:r>
        <w:t>lot</w:t>
      </w:r>
      <w:proofErr w:type="spellEnd"/>
      <w:r>
        <w:t xml:space="preserve"> </w:t>
      </w:r>
      <w:proofErr w:type="spellStart"/>
      <w:r>
        <w:t>cheaper</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is</w:t>
      </w:r>
      <w:proofErr w:type="spellEnd"/>
      <w:r>
        <w:t xml:space="preserve"> also </w:t>
      </w:r>
      <w:proofErr w:type="spellStart"/>
      <w:r>
        <w:t>cheaper</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transmission</w:t>
      </w:r>
      <w:proofErr w:type="spellEnd"/>
      <w:r>
        <w:t xml:space="preserve"> </w:t>
      </w:r>
      <w:proofErr w:type="spellStart"/>
      <w:r>
        <w:t>masts</w:t>
      </w:r>
      <w:proofErr w:type="spellEnd"/>
      <w:r>
        <w:t xml:space="preserve"> </w:t>
      </w:r>
      <w:proofErr w:type="spellStart"/>
      <w:r>
        <w:t>can</w:t>
      </w:r>
      <w:proofErr w:type="spellEnd"/>
      <w:r>
        <w:t xml:space="preserve"> </w:t>
      </w:r>
      <w:proofErr w:type="spellStart"/>
      <w:r>
        <w:t>be</w:t>
      </w:r>
      <w:proofErr w:type="spellEnd"/>
      <w:r>
        <w:t xml:space="preserve"> </w:t>
      </w:r>
      <w:proofErr w:type="spellStart"/>
      <w:r>
        <w:t>reused</w:t>
      </w:r>
      <w:proofErr w:type="spellEnd"/>
      <w:r>
        <w:t xml:space="preserve"> [17].</w:t>
      </w:r>
    </w:p>
    <w:p w14:paraId="0619D8BB" w14:textId="77777777" w:rsidR="00786301" w:rsidRDefault="00693040">
      <w:pPr>
        <w:spacing w:after="278" w:line="259" w:lineRule="auto"/>
        <w:ind w:left="0" w:firstLine="0"/>
        <w:jc w:val="left"/>
      </w:pPr>
      <w:r>
        <w:rPr>
          <w:noProof/>
          <w:lang w:val="de-DE" w:eastAsia="de-DE"/>
        </w:rPr>
        <w:drawing>
          <wp:inline distT="0" distB="0" distL="0" distR="0" wp14:anchorId="15347584" wp14:editId="188D0486">
            <wp:extent cx="3188422" cy="1650858"/>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7"/>
                    <a:stretch>
                      <a:fillRect/>
                    </a:stretch>
                  </pic:blipFill>
                  <pic:spPr>
                    <a:xfrm>
                      <a:off x="0" y="0"/>
                      <a:ext cx="3188422" cy="1650858"/>
                    </a:xfrm>
                    <a:prstGeom prst="rect">
                      <a:avLst/>
                    </a:prstGeom>
                  </pic:spPr>
                </pic:pic>
              </a:graphicData>
            </a:graphic>
          </wp:inline>
        </w:drawing>
      </w:r>
    </w:p>
    <w:p w14:paraId="289C2A4B" w14:textId="77777777" w:rsidR="00786301" w:rsidRDefault="00693040">
      <w:pPr>
        <w:spacing w:after="255" w:line="265" w:lineRule="auto"/>
        <w:ind w:left="10" w:hanging="10"/>
        <w:jc w:val="center"/>
      </w:pPr>
      <w:proofErr w:type="spellStart"/>
      <w:r>
        <w:rPr>
          <w:sz w:val="18"/>
        </w:rPr>
        <w:t>Figure</w:t>
      </w:r>
      <w:proofErr w:type="spellEnd"/>
      <w:r>
        <w:rPr>
          <w:sz w:val="18"/>
        </w:rPr>
        <w:t xml:space="preserve"> 6. </w:t>
      </w:r>
      <w:proofErr w:type="spellStart"/>
      <w:r>
        <w:rPr>
          <w:sz w:val="18"/>
        </w:rPr>
        <w:t>Comparesing</w:t>
      </w:r>
      <w:proofErr w:type="spellEnd"/>
      <w:r>
        <w:rPr>
          <w:sz w:val="18"/>
        </w:rPr>
        <w:t xml:space="preserve"> </w:t>
      </w:r>
      <w:proofErr w:type="spellStart"/>
      <w:r>
        <w:rPr>
          <w:sz w:val="18"/>
        </w:rPr>
        <w:t>RDS</w:t>
      </w:r>
      <w:proofErr w:type="spellEnd"/>
      <w:r>
        <w:rPr>
          <w:sz w:val="18"/>
        </w:rPr>
        <w:t xml:space="preserve"> </w:t>
      </w:r>
      <w:proofErr w:type="spellStart"/>
      <w:r>
        <w:rPr>
          <w:sz w:val="18"/>
        </w:rPr>
        <w:t>with</w:t>
      </w:r>
      <w:proofErr w:type="spellEnd"/>
      <w:r>
        <w:rPr>
          <w:sz w:val="18"/>
        </w:rPr>
        <w:t xml:space="preserve"> </w:t>
      </w:r>
      <w:proofErr w:type="spellStart"/>
      <w:r>
        <w:rPr>
          <w:sz w:val="18"/>
        </w:rPr>
        <w:t>2G</w:t>
      </w:r>
      <w:proofErr w:type="spellEnd"/>
      <w:r>
        <w:rPr>
          <w:sz w:val="18"/>
        </w:rPr>
        <w:t xml:space="preserve"> </w:t>
      </w:r>
      <w:proofErr w:type="spellStart"/>
      <w:r>
        <w:rPr>
          <w:sz w:val="18"/>
        </w:rPr>
        <w:t>and</w:t>
      </w:r>
      <w:proofErr w:type="spellEnd"/>
      <w:r>
        <w:rPr>
          <w:sz w:val="18"/>
        </w:rPr>
        <w:t xml:space="preserve"> </w:t>
      </w:r>
      <w:proofErr w:type="spellStart"/>
      <w:r>
        <w:rPr>
          <w:sz w:val="18"/>
        </w:rPr>
        <w:t>LoRanWan</w:t>
      </w:r>
      <w:proofErr w:type="spellEnd"/>
    </w:p>
    <w:p w14:paraId="0A0F471B" w14:textId="77777777" w:rsidR="00786301" w:rsidRDefault="00693040">
      <w:pPr>
        <w:pStyle w:val="berschrift1"/>
        <w:ind w:left="214"/>
      </w:pPr>
      <w:proofErr w:type="spellStart"/>
      <w:r w:rsidRPr="00A57223">
        <w:rPr>
          <w:highlight w:val="yellow"/>
          <w:rPrChange w:id="126" w:author="Christine Salmen" w:date="2020-03-31T12:59:00Z">
            <w:rPr/>
          </w:rPrChange>
        </w:rPr>
        <w:t>Health</w:t>
      </w:r>
      <w:proofErr w:type="spellEnd"/>
      <w:r w:rsidRPr="00A57223">
        <w:rPr>
          <w:highlight w:val="yellow"/>
          <w:rPrChange w:id="127" w:author="Christine Salmen" w:date="2020-03-31T12:59:00Z">
            <w:rPr/>
          </w:rPrChange>
        </w:rPr>
        <w:t xml:space="preserve"> </w:t>
      </w:r>
      <w:proofErr w:type="spellStart"/>
      <w:r w:rsidRPr="00A57223">
        <w:rPr>
          <w:highlight w:val="yellow"/>
          <w:rPrChange w:id="128" w:author="Christine Salmen" w:date="2020-03-31T12:59:00Z">
            <w:rPr/>
          </w:rPrChange>
        </w:rPr>
        <w:t>monitoring</w:t>
      </w:r>
      <w:proofErr w:type="spellEnd"/>
      <w:r w:rsidRPr="00A57223">
        <w:rPr>
          <w:highlight w:val="yellow"/>
          <w:rPrChange w:id="129" w:author="Christine Salmen" w:date="2020-03-31T12:59:00Z">
            <w:rPr/>
          </w:rPrChange>
        </w:rPr>
        <w:t xml:space="preserve"> </w:t>
      </w:r>
      <w:proofErr w:type="spellStart"/>
      <w:r w:rsidRPr="00A57223">
        <w:rPr>
          <w:highlight w:val="yellow"/>
          <w:rPrChange w:id="130" w:author="Christine Salmen" w:date="2020-03-31T12:59:00Z">
            <w:rPr/>
          </w:rPrChange>
        </w:rPr>
        <w:t>using</w:t>
      </w:r>
      <w:proofErr w:type="spellEnd"/>
      <w:r w:rsidRPr="00A57223">
        <w:rPr>
          <w:highlight w:val="yellow"/>
          <w:rPrChange w:id="131" w:author="Christine Salmen" w:date="2020-03-31T12:59:00Z">
            <w:rPr/>
          </w:rPrChange>
        </w:rPr>
        <w:t xml:space="preserve"> Radio Data Systems</w:t>
      </w:r>
    </w:p>
    <w:p w14:paraId="072791B5" w14:textId="77777777" w:rsidR="00786301" w:rsidRPr="00B2763D" w:rsidRDefault="00693040">
      <w:pPr>
        <w:spacing w:after="428"/>
        <w:ind w:left="-15" w:right="-15"/>
        <w:rPr>
          <w:lang w:val="en-US"/>
          <w:rPrChange w:id="132" w:author="Christine Salmen" w:date="2020-03-31T13:00:00Z">
            <w:rPr/>
          </w:rPrChange>
        </w:rPr>
      </w:pPr>
      <w:r w:rsidRPr="00B2763D">
        <w:rPr>
          <w:lang w:val="en-US"/>
          <w:rPrChange w:id="133" w:author="Christine Salmen" w:date="2020-03-31T13:00:00Z">
            <w:rPr/>
          </w:rPrChange>
        </w:rPr>
        <w:t xml:space="preserve">In order to reduce the costs and </w:t>
      </w:r>
      <w:proofErr w:type="spellStart"/>
      <w:r w:rsidRPr="00B2763D">
        <w:rPr>
          <w:highlight w:val="yellow"/>
          <w:lang w:val="en-US"/>
          <w:rPrChange w:id="134" w:author="Christine Salmen" w:date="2020-03-31T13:01:00Z">
            <w:rPr/>
          </w:rPrChange>
        </w:rPr>
        <w:t>ooccupancy</w:t>
      </w:r>
      <w:proofErr w:type="spellEnd"/>
      <w:r w:rsidRPr="00B2763D">
        <w:rPr>
          <w:lang w:val="en-US"/>
          <w:rPrChange w:id="135" w:author="Christine Salmen" w:date="2020-03-31T13:00:00Z">
            <w:rPr/>
          </w:rPrChange>
        </w:rPr>
        <w:t xml:space="preserve"> rate of hospitals, a monitoring system has been presented by </w:t>
      </w:r>
      <w:proofErr w:type="spellStart"/>
      <w:r w:rsidRPr="00B2763D">
        <w:rPr>
          <w:lang w:val="en-US"/>
          <w:rPrChange w:id="136" w:author="Christine Salmen" w:date="2020-03-31T13:00:00Z">
            <w:rPr/>
          </w:rPrChange>
        </w:rPr>
        <w:t>R.S</w:t>
      </w:r>
      <w:proofErr w:type="spellEnd"/>
      <w:r w:rsidRPr="00B2763D">
        <w:rPr>
          <w:lang w:val="en-US"/>
          <w:rPrChange w:id="137" w:author="Christine Salmen" w:date="2020-03-31T13:00:00Z">
            <w:rPr/>
          </w:rPrChange>
        </w:rPr>
        <w:t xml:space="preserve">. Deepak Ram in a studies. This system consists of one health </w:t>
      </w:r>
      <w:proofErr w:type="spellStart"/>
      <w:r w:rsidRPr="00B2763D">
        <w:rPr>
          <w:highlight w:val="yellow"/>
          <w:lang w:val="en-US"/>
          <w:rPrChange w:id="138" w:author="Christine Salmen" w:date="2020-03-31T13:01:00Z">
            <w:rPr/>
          </w:rPrChange>
        </w:rPr>
        <w:t>controll</w:t>
      </w:r>
      <w:proofErr w:type="spellEnd"/>
      <w:r w:rsidRPr="00B2763D">
        <w:rPr>
          <w:lang w:val="en-US"/>
          <w:rPrChange w:id="139" w:author="Christine Salmen" w:date="2020-03-31T13:00:00Z">
            <w:rPr/>
          </w:rPrChange>
        </w:rPr>
        <w:t xml:space="preserve"> unit and an central that receives the health data. The health </w:t>
      </w:r>
      <w:proofErr w:type="spellStart"/>
      <w:r w:rsidRPr="00B2763D">
        <w:rPr>
          <w:lang w:val="en-US"/>
          <w:rPrChange w:id="140" w:author="Christine Salmen" w:date="2020-03-31T13:00:00Z">
            <w:rPr/>
          </w:rPrChange>
        </w:rPr>
        <w:t>controll</w:t>
      </w:r>
      <w:proofErr w:type="spellEnd"/>
      <w:r w:rsidRPr="00B2763D">
        <w:rPr>
          <w:lang w:val="en-US"/>
          <w:rPrChange w:id="141" w:author="Christine Salmen" w:date="2020-03-31T13:00:00Z">
            <w:rPr/>
          </w:rPrChange>
        </w:rPr>
        <w:t xml:space="preserve"> unit indicates </w:t>
      </w:r>
      <w:proofErr w:type="spellStart"/>
      <w:r w:rsidRPr="00B2763D">
        <w:rPr>
          <w:highlight w:val="yellow"/>
          <w:lang w:val="en-US"/>
          <w:rPrChange w:id="142" w:author="Christine Salmen" w:date="2020-03-31T13:01:00Z">
            <w:rPr/>
          </w:rPrChange>
        </w:rPr>
        <w:t>codition</w:t>
      </w:r>
      <w:proofErr w:type="spellEnd"/>
      <w:r w:rsidRPr="00B2763D">
        <w:rPr>
          <w:lang w:val="en-US"/>
          <w:rPrChange w:id="143" w:author="Christine Salmen" w:date="2020-03-31T13:00:00Z">
            <w:rPr/>
          </w:rPrChange>
        </w:rPr>
        <w:t xml:space="preserve"> where a hospital treatment is needed and omit this information to the nearest central. </w:t>
      </w:r>
      <w:proofErr w:type="spellStart"/>
      <w:r w:rsidRPr="00B2763D">
        <w:rPr>
          <w:lang w:val="en-US"/>
          <w:rPrChange w:id="144" w:author="Christine Salmen" w:date="2020-03-31T13:00:00Z">
            <w:rPr/>
          </w:rPrChange>
        </w:rPr>
        <w:t>RDS</w:t>
      </w:r>
      <w:proofErr w:type="spellEnd"/>
      <w:r w:rsidRPr="00B2763D">
        <w:rPr>
          <w:lang w:val="en-US"/>
          <w:rPrChange w:id="145" w:author="Christine Salmen" w:date="2020-03-31T13:00:00Z">
            <w:rPr/>
          </w:rPrChange>
        </w:rPr>
        <w:t xml:space="preserve"> is implemented as communication standard in this experiment. According to the publisher of this experiment one problem is highlighted, the secure level of the system is based on FM broadcast [18].</w:t>
      </w:r>
    </w:p>
    <w:p w14:paraId="140D7764" w14:textId="77777777" w:rsidR="00786301" w:rsidRPr="00B2763D" w:rsidRDefault="00693040">
      <w:pPr>
        <w:spacing w:after="51" w:line="265" w:lineRule="auto"/>
        <w:ind w:left="10" w:hanging="10"/>
        <w:jc w:val="center"/>
        <w:rPr>
          <w:lang w:val="en-US"/>
          <w:rPrChange w:id="146" w:author="Christine Salmen" w:date="2020-03-31T13:00:00Z">
            <w:rPr/>
          </w:rPrChange>
        </w:rPr>
      </w:pPr>
      <w:r w:rsidRPr="00B2763D">
        <w:rPr>
          <w:lang w:val="en-US"/>
          <w:rPrChange w:id="147" w:author="Christine Salmen" w:date="2020-03-31T13:00:00Z">
            <w:rPr/>
          </w:rPrChange>
        </w:rPr>
        <w:t>VIII. I</w:t>
      </w:r>
      <w:r w:rsidRPr="00B2763D">
        <w:rPr>
          <w:sz w:val="18"/>
          <w:lang w:val="en-US"/>
          <w:rPrChange w:id="148" w:author="Christine Salmen" w:date="2020-03-31T13:00:00Z">
            <w:rPr>
              <w:sz w:val="18"/>
            </w:rPr>
          </w:rPrChange>
        </w:rPr>
        <w:t>MPACT OF AN INSECURE STANDARD</w:t>
      </w:r>
    </w:p>
    <w:p w14:paraId="63A9F85D" w14:textId="77777777" w:rsidR="00786301" w:rsidRPr="00B2763D" w:rsidRDefault="00693040">
      <w:pPr>
        <w:spacing w:after="0"/>
        <w:ind w:left="-15" w:right="-15"/>
        <w:rPr>
          <w:lang w:val="en-US"/>
          <w:rPrChange w:id="149" w:author="Christine Salmen" w:date="2020-03-31T13:00:00Z">
            <w:rPr/>
          </w:rPrChange>
        </w:rPr>
      </w:pPr>
      <w:r w:rsidRPr="00B2763D">
        <w:rPr>
          <w:lang w:val="en-US"/>
          <w:rPrChange w:id="150" w:author="Christine Salmen" w:date="2020-03-31T13:00:00Z">
            <w:rPr/>
          </w:rPrChange>
        </w:rPr>
        <w:t xml:space="preserve">A study shows that 95 percent of the drivers trust their navigation system [19]. Considering that the standard is not encrypted it gives space to manipulate the data broadcast. If a person has the intention to cause a traffic jam, by manipulation the </w:t>
      </w:r>
      <w:proofErr w:type="spellStart"/>
      <w:r w:rsidRPr="00B2763D">
        <w:rPr>
          <w:lang w:val="en-US"/>
          <w:rPrChange w:id="151" w:author="Christine Salmen" w:date="2020-03-31T13:00:00Z">
            <w:rPr/>
          </w:rPrChange>
        </w:rPr>
        <w:t>RDS</w:t>
      </w:r>
      <w:proofErr w:type="spellEnd"/>
      <w:r w:rsidRPr="00B2763D">
        <w:rPr>
          <w:lang w:val="en-US"/>
          <w:rPrChange w:id="152" w:author="Christine Salmen" w:date="2020-03-31T13:00:00Z">
            <w:rPr/>
          </w:rPrChange>
        </w:rPr>
        <w:t xml:space="preserve"> broadcasting, they will face no technical obstacles to fake information.</w:t>
      </w:r>
    </w:p>
    <w:p w14:paraId="0AA9FB1A" w14:textId="77777777" w:rsidR="00786301" w:rsidRPr="00B2763D" w:rsidRDefault="00693040">
      <w:pPr>
        <w:spacing w:after="425"/>
        <w:ind w:left="-15" w:right="-15"/>
        <w:rPr>
          <w:lang w:val="en-US"/>
          <w:rPrChange w:id="153" w:author="Christine Salmen" w:date="2020-03-31T13:00:00Z">
            <w:rPr/>
          </w:rPrChange>
        </w:rPr>
      </w:pPr>
      <w:r w:rsidRPr="00B2763D">
        <w:rPr>
          <w:lang w:val="en-US"/>
          <w:rPrChange w:id="154" w:author="Christine Salmen" w:date="2020-03-31T13:00:00Z">
            <w:rPr/>
          </w:rPrChange>
        </w:rPr>
        <w:t xml:space="preserve">The </w:t>
      </w:r>
      <w:proofErr w:type="spellStart"/>
      <w:r w:rsidRPr="00B2763D">
        <w:rPr>
          <w:lang w:val="en-US"/>
          <w:rPrChange w:id="155" w:author="Christine Salmen" w:date="2020-03-31T13:00:00Z">
            <w:rPr/>
          </w:rPrChange>
        </w:rPr>
        <w:t>TU</w:t>
      </w:r>
      <w:proofErr w:type="spellEnd"/>
      <w:r w:rsidRPr="00B2763D">
        <w:rPr>
          <w:lang w:val="en-US"/>
          <w:rPrChange w:id="156" w:author="Christine Salmen" w:date="2020-03-31T13:00:00Z">
            <w:rPr/>
          </w:rPrChange>
        </w:rPr>
        <w:t xml:space="preserve"> traffic planer Hermann </w:t>
      </w:r>
      <w:proofErr w:type="spellStart"/>
      <w:r w:rsidRPr="00B2763D">
        <w:rPr>
          <w:lang w:val="en-US"/>
          <w:rPrChange w:id="157" w:author="Christine Salmen" w:date="2020-03-31T13:00:00Z">
            <w:rPr/>
          </w:rPrChange>
        </w:rPr>
        <w:t>Knoflacher</w:t>
      </w:r>
      <w:proofErr w:type="spellEnd"/>
      <w:r w:rsidRPr="00B2763D">
        <w:rPr>
          <w:lang w:val="en-US"/>
          <w:rPrChange w:id="158" w:author="Christine Salmen" w:date="2020-03-31T13:00:00Z">
            <w:rPr/>
          </w:rPrChange>
        </w:rPr>
        <w:t xml:space="preserve"> became </w:t>
      </w:r>
      <w:r w:rsidRPr="00B2763D">
        <w:rPr>
          <w:highlight w:val="yellow"/>
          <w:lang w:val="en-US"/>
          <w:rPrChange w:id="159" w:author="Christine Salmen" w:date="2020-03-31T13:00:00Z">
            <w:rPr/>
          </w:rPrChange>
        </w:rPr>
        <w:t>infamous</w:t>
      </w:r>
      <w:r w:rsidRPr="00B2763D">
        <w:rPr>
          <w:lang w:val="en-US"/>
          <w:rPrChange w:id="160" w:author="Christine Salmen" w:date="2020-03-31T13:00:00Z">
            <w:rPr/>
          </w:rPrChange>
        </w:rPr>
        <w:t xml:space="preserve"> after he deliberately caused congestions to reduce the amount of commuters driving through Vienna. He strategically placed some construction sites on busy roads to form multiple traffic jam[20]. As a reaction to this, navigation systems tried to avoid those streets and thus commuters chose to drive around </w:t>
      </w:r>
      <w:proofErr w:type="spellStart"/>
      <w:r w:rsidRPr="00B2763D">
        <w:rPr>
          <w:lang w:val="en-US"/>
          <w:rPrChange w:id="161" w:author="Christine Salmen" w:date="2020-03-31T13:00:00Z">
            <w:rPr/>
          </w:rPrChange>
        </w:rPr>
        <w:lastRenderedPageBreak/>
        <w:t>vienna</w:t>
      </w:r>
      <w:proofErr w:type="spellEnd"/>
      <w:r w:rsidRPr="00B2763D">
        <w:rPr>
          <w:lang w:val="en-US"/>
          <w:rPrChange w:id="162" w:author="Christine Salmen" w:date="2020-03-31T13:00:00Z">
            <w:rPr/>
          </w:rPrChange>
        </w:rPr>
        <w:t xml:space="preserve"> rather than through it. This same result can be achieved by hackers utilizing RDS. By sharing wrong information on </w:t>
      </w:r>
      <w:proofErr w:type="spellStart"/>
      <w:r w:rsidRPr="00B2763D">
        <w:rPr>
          <w:lang w:val="en-US"/>
          <w:rPrChange w:id="163" w:author="Christine Salmen" w:date="2020-03-31T13:00:00Z">
            <w:rPr/>
          </w:rPrChange>
        </w:rPr>
        <w:t>TMC</w:t>
      </w:r>
      <w:proofErr w:type="spellEnd"/>
      <w:r w:rsidRPr="00B2763D">
        <w:rPr>
          <w:lang w:val="en-US"/>
          <w:rPrChange w:id="164" w:author="Christine Salmen" w:date="2020-03-31T13:00:00Z">
            <w:rPr/>
          </w:rPrChange>
        </w:rPr>
        <w:t xml:space="preserve"> and </w:t>
      </w:r>
      <w:proofErr w:type="spellStart"/>
      <w:r w:rsidRPr="00B2763D">
        <w:rPr>
          <w:lang w:val="en-US"/>
          <w:rPrChange w:id="165" w:author="Christine Salmen" w:date="2020-03-31T13:00:00Z">
            <w:rPr/>
          </w:rPrChange>
        </w:rPr>
        <w:t>TP</w:t>
      </w:r>
      <w:proofErr w:type="spellEnd"/>
      <w:r w:rsidRPr="00B2763D">
        <w:rPr>
          <w:lang w:val="en-US"/>
          <w:rPrChange w:id="166" w:author="Christine Salmen" w:date="2020-03-31T13:00:00Z">
            <w:rPr/>
          </w:rPrChange>
        </w:rPr>
        <w:t xml:space="preserve"> about certain streets, there could be an increase or decrease in the frequency that streets are used. As a consequence, streets could reach maximum capacity and start to congest.</w:t>
      </w:r>
    </w:p>
    <w:p w14:paraId="3612DCD4" w14:textId="77777777" w:rsidR="00786301" w:rsidRPr="00A57223" w:rsidRDefault="00693040">
      <w:pPr>
        <w:spacing w:after="51" w:line="265" w:lineRule="auto"/>
        <w:ind w:left="10" w:hanging="10"/>
        <w:jc w:val="center"/>
        <w:rPr>
          <w:lang w:val="en-US"/>
          <w:rPrChange w:id="167" w:author="Christine Salmen" w:date="2020-03-31T13:00:00Z">
            <w:rPr/>
          </w:rPrChange>
        </w:rPr>
      </w:pPr>
      <w:r w:rsidRPr="00A57223">
        <w:rPr>
          <w:lang w:val="en-US"/>
          <w:rPrChange w:id="168" w:author="Christine Salmen" w:date="2020-03-31T13:00:00Z">
            <w:rPr/>
          </w:rPrChange>
        </w:rPr>
        <w:t>IX. C</w:t>
      </w:r>
      <w:r w:rsidRPr="00A57223">
        <w:rPr>
          <w:sz w:val="18"/>
          <w:lang w:val="en-US"/>
          <w:rPrChange w:id="169" w:author="Christine Salmen" w:date="2020-03-31T13:00:00Z">
            <w:rPr>
              <w:sz w:val="18"/>
            </w:rPr>
          </w:rPrChange>
        </w:rPr>
        <w:t>ONCLUSION</w:t>
      </w:r>
    </w:p>
    <w:p w14:paraId="0CAE7654" w14:textId="77777777" w:rsidR="00786301" w:rsidRPr="00A57223" w:rsidRDefault="00693040">
      <w:pPr>
        <w:spacing w:after="0"/>
        <w:ind w:left="-15" w:right="-15"/>
        <w:rPr>
          <w:lang w:val="en-US"/>
          <w:rPrChange w:id="170" w:author="Christine Salmen" w:date="2020-03-31T13:00:00Z">
            <w:rPr/>
          </w:rPrChange>
        </w:rPr>
      </w:pPr>
      <w:r w:rsidRPr="00A57223">
        <w:rPr>
          <w:lang w:val="en-US"/>
          <w:rPrChange w:id="171" w:author="Christine Salmen" w:date="2020-03-31T13:00:00Z">
            <w:rPr/>
          </w:rPrChange>
        </w:rPr>
        <w:t xml:space="preserve">One of the greatest benefits of </w:t>
      </w:r>
      <w:proofErr w:type="spellStart"/>
      <w:r w:rsidRPr="00A57223">
        <w:rPr>
          <w:lang w:val="en-US"/>
          <w:rPrChange w:id="172" w:author="Christine Salmen" w:date="2020-03-31T13:00:00Z">
            <w:rPr/>
          </w:rPrChange>
        </w:rPr>
        <w:t>RDS</w:t>
      </w:r>
      <w:proofErr w:type="spellEnd"/>
      <w:r w:rsidRPr="00A57223">
        <w:rPr>
          <w:lang w:val="en-US"/>
          <w:rPrChange w:id="173" w:author="Christine Salmen" w:date="2020-03-31T13:00:00Z">
            <w:rPr/>
          </w:rPrChange>
        </w:rPr>
        <w:t xml:space="preserve"> is the simple implementation and the low-price setup. Existing FM radio transmission masts are reused for current applications. Even more features can be broadcasted within the </w:t>
      </w:r>
      <w:proofErr w:type="spellStart"/>
      <w:r w:rsidRPr="00A57223">
        <w:rPr>
          <w:lang w:val="en-US"/>
          <w:rPrChange w:id="174" w:author="Christine Salmen" w:date="2020-03-31T13:00:00Z">
            <w:rPr/>
          </w:rPrChange>
        </w:rPr>
        <w:t>RDS</w:t>
      </w:r>
      <w:proofErr w:type="spellEnd"/>
      <w:r w:rsidRPr="00A57223">
        <w:rPr>
          <w:lang w:val="en-US"/>
          <w:rPrChange w:id="175" w:author="Christine Salmen" w:date="2020-03-31T13:00:00Z">
            <w:rPr/>
          </w:rPrChange>
        </w:rPr>
        <w:t xml:space="preserve"> signal without changing the infrastructure. This is possible thanks to the broader FM frame of the RDS. This paper illustrated some versatile application where data sharing via </w:t>
      </w:r>
      <w:proofErr w:type="spellStart"/>
      <w:r w:rsidRPr="00A57223">
        <w:rPr>
          <w:lang w:val="en-US"/>
          <w:rPrChange w:id="176" w:author="Christine Salmen" w:date="2020-03-31T13:00:00Z">
            <w:rPr/>
          </w:rPrChange>
        </w:rPr>
        <w:t>RDS</w:t>
      </w:r>
      <w:proofErr w:type="spellEnd"/>
      <w:r w:rsidRPr="00A57223">
        <w:rPr>
          <w:lang w:val="en-US"/>
          <w:rPrChange w:id="177" w:author="Christine Salmen" w:date="2020-03-31T13:00:00Z">
            <w:rPr/>
          </w:rPrChange>
        </w:rPr>
        <w:t xml:space="preserve"> can optimize the infrastructure. Considering the fact that the standard has no encryption, it should not be integrated as a carrier of sensible data </w:t>
      </w:r>
      <w:proofErr w:type="spellStart"/>
      <w:r w:rsidRPr="00A57223">
        <w:rPr>
          <w:lang w:val="en-US"/>
          <w:rPrChange w:id="178" w:author="Christine Salmen" w:date="2020-03-31T13:00:00Z">
            <w:rPr/>
          </w:rPrChange>
        </w:rPr>
        <w:t>eg</w:t>
      </w:r>
      <w:proofErr w:type="spellEnd"/>
      <w:r w:rsidRPr="00A57223">
        <w:rPr>
          <w:lang w:val="en-US"/>
          <w:rPrChange w:id="179" w:author="Christine Salmen" w:date="2020-03-31T13:00:00Z">
            <w:rPr/>
          </w:rPrChange>
        </w:rPr>
        <w:t>. medical and financial information.</w:t>
      </w:r>
    </w:p>
    <w:p w14:paraId="1BFE28AB" w14:textId="6F47C739" w:rsidR="00786301" w:rsidRDefault="00693040">
      <w:pPr>
        <w:spacing w:after="166"/>
        <w:ind w:left="-15" w:right="-15"/>
      </w:pPr>
      <w:r w:rsidRPr="00A57223">
        <w:rPr>
          <w:lang w:val="en-US"/>
          <w:rPrChange w:id="180" w:author="Christine Salmen" w:date="2020-03-31T13:00:00Z">
            <w:rPr/>
          </w:rPrChange>
        </w:rPr>
        <w:t>The consequence of keeping the standard is to take the risk of being hacked, but it is a small price to pay, considering the low costs of the current systems.</w:t>
      </w:r>
      <w:ins w:id="181" w:author="Christine Salmen" w:date="2020-03-31T12:59:00Z">
        <w:r w:rsidR="00A57223">
          <w:t xml:space="preserve"> – </w:t>
        </w:r>
        <w:proofErr w:type="spellStart"/>
        <w:r w:rsidR="00A57223">
          <w:t>There</w:t>
        </w:r>
        <w:proofErr w:type="spellEnd"/>
        <w:r w:rsidR="00A57223">
          <w:t xml:space="preserve"> </w:t>
        </w:r>
        <w:proofErr w:type="spellStart"/>
        <w:r w:rsidR="00A57223">
          <w:t>is</w:t>
        </w:r>
        <w:proofErr w:type="spellEnd"/>
        <w:r w:rsidR="00A57223">
          <w:t xml:space="preserve"> so </w:t>
        </w:r>
        <w:proofErr w:type="spellStart"/>
        <w:r w:rsidR="00A57223">
          <w:t>much</w:t>
        </w:r>
        <w:proofErr w:type="spellEnd"/>
        <w:r w:rsidR="00A57223">
          <w:t xml:space="preserve"> </w:t>
        </w:r>
        <w:proofErr w:type="spellStart"/>
        <w:r w:rsidR="00A57223">
          <w:t>more</w:t>
        </w:r>
        <w:proofErr w:type="spellEnd"/>
        <w:r w:rsidR="00A57223">
          <w:t xml:space="preserve"> substantial </w:t>
        </w:r>
        <w:proofErr w:type="spellStart"/>
        <w:r w:rsidR="00A57223">
          <w:t>discussion</w:t>
        </w:r>
        <w:proofErr w:type="spellEnd"/>
        <w:r w:rsidR="00A57223">
          <w:t xml:space="preserve"> </w:t>
        </w:r>
        <w:proofErr w:type="spellStart"/>
        <w:r w:rsidR="00A57223">
          <w:t>that</w:t>
        </w:r>
        <w:proofErr w:type="spellEnd"/>
        <w:r w:rsidR="00A57223">
          <w:t xml:space="preserve"> </w:t>
        </w:r>
        <w:proofErr w:type="spellStart"/>
        <w:r w:rsidR="00A57223">
          <w:t>is</w:t>
        </w:r>
        <w:proofErr w:type="spellEnd"/>
        <w:r w:rsidR="00A57223">
          <w:t xml:space="preserve"> </w:t>
        </w:r>
        <w:proofErr w:type="spellStart"/>
        <w:r w:rsidR="00A57223">
          <w:t>needed</w:t>
        </w:r>
        <w:proofErr w:type="spellEnd"/>
        <w:r w:rsidR="00A57223">
          <w:t xml:space="preserve"> </w:t>
        </w:r>
        <w:proofErr w:type="spellStart"/>
        <w:r w:rsidR="00A57223">
          <w:t>here</w:t>
        </w:r>
        <w:proofErr w:type="spellEnd"/>
        <w:r w:rsidR="00A57223">
          <w:t xml:space="preserve">; </w:t>
        </w:r>
        <w:proofErr w:type="spellStart"/>
        <w:r w:rsidR="00A57223">
          <w:t>this</w:t>
        </w:r>
        <w:proofErr w:type="spellEnd"/>
        <w:r w:rsidR="00A57223">
          <w:t xml:space="preserve"> </w:t>
        </w:r>
        <w:proofErr w:type="spellStart"/>
        <w:r w:rsidR="00A57223">
          <w:t>result</w:t>
        </w:r>
        <w:proofErr w:type="spellEnd"/>
        <w:r w:rsidR="00A57223">
          <w:t xml:space="preserve"> </w:t>
        </w:r>
        <w:proofErr w:type="spellStart"/>
        <w:r w:rsidR="00A57223">
          <w:t>did</w:t>
        </w:r>
        <w:proofErr w:type="spellEnd"/>
        <w:r w:rsidR="00A57223">
          <w:t xml:space="preserve"> not </w:t>
        </w:r>
        <w:proofErr w:type="spellStart"/>
        <w:r w:rsidR="00A57223">
          <w:t>need</w:t>
        </w:r>
        <w:proofErr w:type="spellEnd"/>
        <w:r w:rsidR="00A57223">
          <w:t xml:space="preserve"> </w:t>
        </w:r>
        <w:proofErr w:type="spellStart"/>
        <w:r w:rsidR="00A57223">
          <w:t>research</w:t>
        </w:r>
        <w:proofErr w:type="spellEnd"/>
        <w:r w:rsidR="00A57223">
          <w:t xml:space="preserve"> </w:t>
        </w:r>
        <w:proofErr w:type="spellStart"/>
        <w:r w:rsidR="00A57223">
          <w:t>done</w:t>
        </w:r>
        <w:proofErr w:type="spellEnd"/>
        <w:r w:rsidR="00A57223">
          <w:t xml:space="preserve"> on </w:t>
        </w:r>
        <w:proofErr w:type="spellStart"/>
        <w:r w:rsidR="00A57223">
          <w:t>the</w:t>
        </w:r>
        <w:proofErr w:type="spellEnd"/>
        <w:r w:rsidR="00A57223">
          <w:t xml:space="preserve"> matter</w:t>
        </w:r>
      </w:ins>
    </w:p>
    <w:p w14:paraId="006AEBC9" w14:textId="77777777" w:rsidR="00786301" w:rsidRDefault="00693040">
      <w:pPr>
        <w:spacing w:after="81" w:line="265" w:lineRule="auto"/>
        <w:ind w:left="10" w:hanging="10"/>
        <w:jc w:val="center"/>
      </w:pPr>
      <w:r>
        <w:t>R</w:t>
      </w:r>
      <w:r>
        <w:rPr>
          <w:sz w:val="18"/>
        </w:rPr>
        <w:t>EFERENCES</w:t>
      </w:r>
    </w:p>
    <w:p w14:paraId="20E43252" w14:textId="77777777" w:rsidR="00786301" w:rsidRDefault="00693040">
      <w:pPr>
        <w:spacing w:after="12" w:line="247" w:lineRule="auto"/>
        <w:ind w:left="90" w:firstLine="0"/>
      </w:pPr>
      <w:r>
        <w:rPr>
          <w:sz w:val="18"/>
        </w:rPr>
        <w:t xml:space="preserve">[1] M. </w:t>
      </w:r>
      <w:proofErr w:type="spellStart"/>
      <w:r>
        <w:rPr>
          <w:sz w:val="18"/>
        </w:rPr>
        <w:t>talbot</w:t>
      </w:r>
      <w:proofErr w:type="spellEnd"/>
      <w:r>
        <w:rPr>
          <w:sz w:val="18"/>
        </w:rPr>
        <w:t xml:space="preserve"> </w:t>
      </w:r>
      <w:proofErr w:type="spellStart"/>
      <w:r>
        <w:rPr>
          <w:sz w:val="18"/>
        </w:rPr>
        <w:t>smith</w:t>
      </w:r>
      <w:proofErr w:type="spellEnd"/>
      <w:r>
        <w:rPr>
          <w:sz w:val="18"/>
        </w:rPr>
        <w:t xml:space="preserve">. (1999) </w:t>
      </w:r>
      <w:proofErr w:type="spellStart"/>
      <w:r>
        <w:rPr>
          <w:sz w:val="18"/>
        </w:rPr>
        <w:t>audio</w:t>
      </w:r>
      <w:proofErr w:type="spellEnd"/>
      <w:r>
        <w:rPr>
          <w:sz w:val="18"/>
        </w:rPr>
        <w:t xml:space="preserve"> </w:t>
      </w:r>
      <w:proofErr w:type="spellStart"/>
      <w:r>
        <w:rPr>
          <w:sz w:val="18"/>
        </w:rPr>
        <w:t>engineer‘s</w:t>
      </w:r>
      <w:proofErr w:type="spellEnd"/>
      <w:r>
        <w:rPr>
          <w:sz w:val="18"/>
        </w:rPr>
        <w:t xml:space="preserve"> </w:t>
      </w:r>
      <w:proofErr w:type="spellStart"/>
      <w:r>
        <w:rPr>
          <w:sz w:val="18"/>
        </w:rPr>
        <w:t>reference</w:t>
      </w:r>
      <w:proofErr w:type="spellEnd"/>
      <w:r>
        <w:rPr>
          <w:sz w:val="18"/>
        </w:rPr>
        <w:t xml:space="preserve"> </w:t>
      </w:r>
      <w:proofErr w:type="spellStart"/>
      <w:r>
        <w:rPr>
          <w:sz w:val="18"/>
        </w:rPr>
        <w:t>book</w:t>
      </w:r>
      <w:proofErr w:type="spellEnd"/>
      <w:r>
        <w:rPr>
          <w:sz w:val="18"/>
        </w:rPr>
        <w:t>.</w:t>
      </w:r>
    </w:p>
    <w:p w14:paraId="6D6B4562" w14:textId="77777777" w:rsidR="00786301" w:rsidRDefault="00693040">
      <w:pPr>
        <w:spacing w:after="39" w:line="247" w:lineRule="auto"/>
        <w:ind w:left="409" w:hanging="319"/>
      </w:pPr>
      <w:r>
        <w:rPr>
          <w:sz w:val="18"/>
        </w:rPr>
        <w:t xml:space="preserve">[9] B. M. Dietmar </w:t>
      </w:r>
      <w:proofErr w:type="spellStart"/>
      <w:r>
        <w:rPr>
          <w:sz w:val="18"/>
        </w:rPr>
        <w:t>Kopitz</w:t>
      </w:r>
      <w:proofErr w:type="spellEnd"/>
      <w:r>
        <w:rPr>
          <w:sz w:val="18"/>
        </w:rPr>
        <w:t xml:space="preserve">, </w:t>
      </w:r>
      <w:proofErr w:type="spellStart"/>
      <w:r>
        <w:rPr>
          <w:i/>
          <w:sz w:val="18"/>
        </w:rPr>
        <w:t>RDS</w:t>
      </w:r>
      <w:proofErr w:type="spellEnd"/>
      <w:r>
        <w:rPr>
          <w:i/>
          <w:sz w:val="18"/>
        </w:rPr>
        <w:t xml:space="preserve">: </w:t>
      </w:r>
      <w:proofErr w:type="spellStart"/>
      <w:r>
        <w:rPr>
          <w:i/>
          <w:sz w:val="18"/>
        </w:rPr>
        <w:t>the</w:t>
      </w:r>
      <w:proofErr w:type="spellEnd"/>
      <w:r>
        <w:rPr>
          <w:i/>
          <w:sz w:val="18"/>
        </w:rPr>
        <w:t xml:space="preserve"> </w:t>
      </w:r>
      <w:proofErr w:type="spellStart"/>
      <w:r>
        <w:rPr>
          <w:i/>
          <w:sz w:val="18"/>
        </w:rPr>
        <w:t>radio</w:t>
      </w:r>
      <w:proofErr w:type="spellEnd"/>
      <w:r>
        <w:rPr>
          <w:i/>
          <w:sz w:val="18"/>
        </w:rPr>
        <w:t xml:space="preserve"> </w:t>
      </w:r>
      <w:proofErr w:type="spellStart"/>
      <w:r>
        <w:rPr>
          <w:i/>
          <w:sz w:val="18"/>
        </w:rPr>
        <w:t>data</w:t>
      </w:r>
      <w:proofErr w:type="spellEnd"/>
      <w:r>
        <w:rPr>
          <w:i/>
          <w:sz w:val="18"/>
        </w:rPr>
        <w:t xml:space="preserve"> </w:t>
      </w:r>
      <w:proofErr w:type="spellStart"/>
      <w:r>
        <w:rPr>
          <w:i/>
          <w:sz w:val="18"/>
        </w:rPr>
        <w:t>system</w:t>
      </w:r>
      <w:proofErr w:type="spellEnd"/>
      <w:r>
        <w:rPr>
          <w:sz w:val="18"/>
        </w:rPr>
        <w:t xml:space="preserve">. </w:t>
      </w:r>
      <w:proofErr w:type="spellStart"/>
      <w:r>
        <w:rPr>
          <w:sz w:val="18"/>
        </w:rPr>
        <w:t>Artech</w:t>
      </w:r>
      <w:proofErr w:type="spellEnd"/>
      <w:r>
        <w:rPr>
          <w:sz w:val="18"/>
        </w:rPr>
        <w:t xml:space="preserve"> House, 2001.</w:t>
      </w:r>
    </w:p>
    <w:p w14:paraId="4751C4E3" w14:textId="77777777" w:rsidR="00786301" w:rsidRDefault="00693040">
      <w:pPr>
        <w:numPr>
          <w:ilvl w:val="0"/>
          <w:numId w:val="3"/>
        </w:numPr>
        <w:spacing w:after="9" w:line="247" w:lineRule="auto"/>
        <w:ind w:left="409" w:hanging="319"/>
      </w:pPr>
      <w:r>
        <w:rPr>
          <w:i/>
          <w:sz w:val="18"/>
        </w:rPr>
        <w:t>European FM Handbook</w:t>
      </w:r>
      <w:r>
        <w:rPr>
          <w:sz w:val="18"/>
        </w:rPr>
        <w:t>.</w:t>
      </w:r>
      <w:r>
        <w:rPr>
          <w:sz w:val="18"/>
        </w:rPr>
        <w:tab/>
        <w:t xml:space="preserve">The Directory </w:t>
      </w:r>
      <w:proofErr w:type="spellStart"/>
      <w:r>
        <w:rPr>
          <w:sz w:val="18"/>
        </w:rPr>
        <w:t>of</w:t>
      </w:r>
      <w:proofErr w:type="spellEnd"/>
      <w:r>
        <w:rPr>
          <w:sz w:val="18"/>
        </w:rPr>
        <w:t xml:space="preserve"> European FM</w:t>
      </w:r>
    </w:p>
    <w:p w14:paraId="26FB1980" w14:textId="77777777" w:rsidR="00786301" w:rsidRDefault="00693040">
      <w:pPr>
        <w:spacing w:after="39" w:line="247" w:lineRule="auto"/>
        <w:ind w:left="408" w:firstLine="0"/>
      </w:pPr>
      <w:proofErr w:type="spellStart"/>
      <w:r>
        <w:rPr>
          <w:sz w:val="18"/>
        </w:rPr>
        <w:t>Broadcasting</w:t>
      </w:r>
      <w:proofErr w:type="spellEnd"/>
      <w:r>
        <w:rPr>
          <w:sz w:val="18"/>
        </w:rPr>
        <w:t>, 2003.</w:t>
      </w:r>
    </w:p>
    <w:p w14:paraId="0A0DFF99" w14:textId="77777777" w:rsidR="00786301" w:rsidRDefault="00693040">
      <w:pPr>
        <w:numPr>
          <w:ilvl w:val="0"/>
          <w:numId w:val="3"/>
        </w:numPr>
        <w:spacing w:after="39" w:line="247" w:lineRule="auto"/>
        <w:ind w:left="409" w:hanging="319"/>
      </w:pPr>
      <w:r>
        <w:rPr>
          <w:sz w:val="18"/>
        </w:rPr>
        <w:t>(2020).</w:t>
      </w:r>
      <w:r>
        <w:rPr>
          <w:sz w:val="18"/>
        </w:rPr>
        <w:tab/>
        <w:t>[Online].</w:t>
      </w:r>
      <w:r>
        <w:rPr>
          <w:sz w:val="18"/>
        </w:rPr>
        <w:tab/>
      </w:r>
      <w:proofErr w:type="spellStart"/>
      <w:r>
        <w:rPr>
          <w:sz w:val="18"/>
        </w:rPr>
        <w:t>Available</w:t>
      </w:r>
      <w:proofErr w:type="spellEnd"/>
      <w:r>
        <w:rPr>
          <w:sz w:val="18"/>
        </w:rPr>
        <w:t>: https://</w:t>
      </w:r>
      <w:proofErr w:type="spellStart"/>
      <w:r>
        <w:rPr>
          <w:sz w:val="18"/>
        </w:rPr>
        <w:t>adac.de</w:t>
      </w:r>
      <w:proofErr w:type="spellEnd"/>
      <w:r>
        <w:rPr>
          <w:sz w:val="18"/>
        </w:rPr>
        <w:t>/verkehr/</w:t>
      </w:r>
      <w:proofErr w:type="spellStart"/>
      <w:r>
        <w:rPr>
          <w:sz w:val="18"/>
        </w:rPr>
        <w:t>verkehrsinformationen</w:t>
      </w:r>
      <w:proofErr w:type="spellEnd"/>
      <w:r>
        <w:rPr>
          <w:sz w:val="18"/>
        </w:rPr>
        <w:t>/</w:t>
      </w:r>
    </w:p>
    <w:p w14:paraId="5613379E" w14:textId="77777777" w:rsidR="00786301" w:rsidRDefault="00693040">
      <w:pPr>
        <w:numPr>
          <w:ilvl w:val="0"/>
          <w:numId w:val="3"/>
        </w:numPr>
        <w:spacing w:after="9" w:line="247" w:lineRule="auto"/>
        <w:ind w:left="409" w:hanging="319"/>
      </w:pPr>
      <w:r>
        <w:rPr>
          <w:sz w:val="18"/>
        </w:rPr>
        <w:t xml:space="preserve">B. M. Dietmar </w:t>
      </w:r>
      <w:proofErr w:type="spellStart"/>
      <w:r>
        <w:rPr>
          <w:sz w:val="18"/>
        </w:rPr>
        <w:t>Kopitz</w:t>
      </w:r>
      <w:proofErr w:type="spellEnd"/>
      <w:r>
        <w:rPr>
          <w:sz w:val="18"/>
        </w:rPr>
        <w:t xml:space="preserve">, </w:t>
      </w:r>
      <w:proofErr w:type="spellStart"/>
      <w:r>
        <w:rPr>
          <w:i/>
          <w:sz w:val="18"/>
        </w:rPr>
        <w:t>RDS</w:t>
      </w:r>
      <w:proofErr w:type="spellEnd"/>
      <w:r>
        <w:rPr>
          <w:i/>
          <w:sz w:val="18"/>
        </w:rPr>
        <w:t xml:space="preserve">: </w:t>
      </w:r>
      <w:proofErr w:type="spellStart"/>
      <w:r>
        <w:rPr>
          <w:i/>
          <w:sz w:val="18"/>
        </w:rPr>
        <w:t>the</w:t>
      </w:r>
      <w:proofErr w:type="spellEnd"/>
      <w:r>
        <w:rPr>
          <w:i/>
          <w:sz w:val="18"/>
        </w:rPr>
        <w:t xml:space="preserve"> </w:t>
      </w:r>
      <w:proofErr w:type="spellStart"/>
      <w:r>
        <w:rPr>
          <w:i/>
          <w:sz w:val="18"/>
        </w:rPr>
        <w:t>radio</w:t>
      </w:r>
      <w:proofErr w:type="spellEnd"/>
      <w:r>
        <w:rPr>
          <w:i/>
          <w:sz w:val="18"/>
        </w:rPr>
        <w:t xml:space="preserve"> </w:t>
      </w:r>
      <w:proofErr w:type="spellStart"/>
      <w:r>
        <w:rPr>
          <w:i/>
          <w:sz w:val="18"/>
        </w:rPr>
        <w:t>data</w:t>
      </w:r>
      <w:proofErr w:type="spellEnd"/>
      <w:r>
        <w:rPr>
          <w:i/>
          <w:sz w:val="18"/>
        </w:rPr>
        <w:t xml:space="preserve"> </w:t>
      </w:r>
      <w:proofErr w:type="spellStart"/>
      <w:r>
        <w:rPr>
          <w:i/>
          <w:sz w:val="18"/>
        </w:rPr>
        <w:t>system</w:t>
      </w:r>
      <w:proofErr w:type="spellEnd"/>
      <w:r>
        <w:rPr>
          <w:sz w:val="18"/>
        </w:rPr>
        <w:t>.</w:t>
      </w:r>
      <w:r>
        <w:rPr>
          <w:sz w:val="18"/>
        </w:rPr>
        <w:tab/>
        <w:t>p. 31,</w:t>
      </w:r>
    </w:p>
    <w:p w14:paraId="3A499A97" w14:textId="77777777" w:rsidR="00786301" w:rsidRDefault="00693040">
      <w:pPr>
        <w:spacing w:after="39" w:line="247" w:lineRule="auto"/>
        <w:ind w:left="408" w:firstLine="0"/>
      </w:pPr>
      <w:r>
        <w:rPr>
          <w:sz w:val="18"/>
        </w:rPr>
        <w:t>2001.</w:t>
      </w:r>
    </w:p>
    <w:p w14:paraId="34BC65CD" w14:textId="77777777" w:rsidR="00786301" w:rsidRDefault="00693040">
      <w:pPr>
        <w:numPr>
          <w:ilvl w:val="0"/>
          <w:numId w:val="3"/>
        </w:numPr>
        <w:spacing w:after="47" w:line="238" w:lineRule="auto"/>
        <w:ind w:left="409" w:hanging="319"/>
      </w:pPr>
      <w:r>
        <w:rPr>
          <w:sz w:val="18"/>
        </w:rPr>
        <w:t xml:space="preserve">P. </w:t>
      </w:r>
      <w:proofErr w:type="spellStart"/>
      <w:r>
        <w:rPr>
          <w:sz w:val="18"/>
        </w:rPr>
        <w:t>Dambacher</w:t>
      </w:r>
      <w:proofErr w:type="spellEnd"/>
      <w:r>
        <w:rPr>
          <w:sz w:val="18"/>
        </w:rPr>
        <w:t xml:space="preserve">, </w:t>
      </w:r>
      <w:r>
        <w:rPr>
          <w:i/>
          <w:sz w:val="18"/>
        </w:rPr>
        <w:t>Digitale Technik für den Fernsehrundfunk</w:t>
      </w:r>
      <w:r>
        <w:rPr>
          <w:sz w:val="18"/>
        </w:rPr>
        <w:t>. Springer, 2003.</w:t>
      </w:r>
    </w:p>
    <w:p w14:paraId="3A9A463C" w14:textId="77777777" w:rsidR="00786301" w:rsidRDefault="00693040">
      <w:pPr>
        <w:numPr>
          <w:ilvl w:val="0"/>
          <w:numId w:val="3"/>
        </w:numPr>
        <w:spacing w:after="39" w:line="247" w:lineRule="auto"/>
        <w:ind w:left="409" w:hanging="319"/>
      </w:pPr>
      <w:r>
        <w:rPr>
          <w:sz w:val="18"/>
        </w:rPr>
        <w:t xml:space="preserve">R. W. Stewart, K. W. </w:t>
      </w:r>
      <w:proofErr w:type="spellStart"/>
      <w:r>
        <w:rPr>
          <w:sz w:val="18"/>
        </w:rPr>
        <w:t>Barlee</w:t>
      </w:r>
      <w:proofErr w:type="spellEnd"/>
      <w:r>
        <w:rPr>
          <w:sz w:val="18"/>
        </w:rPr>
        <w:t xml:space="preserve">, </w:t>
      </w:r>
      <w:proofErr w:type="spellStart"/>
      <w:r>
        <w:rPr>
          <w:sz w:val="18"/>
        </w:rPr>
        <w:t>and</w:t>
      </w:r>
      <w:proofErr w:type="spellEnd"/>
      <w:r>
        <w:rPr>
          <w:sz w:val="18"/>
        </w:rPr>
        <w:t xml:space="preserve"> D. S. Atkinson, </w:t>
      </w:r>
      <w:r>
        <w:rPr>
          <w:i/>
          <w:sz w:val="18"/>
        </w:rPr>
        <w:t xml:space="preserve">Software </w:t>
      </w:r>
      <w:proofErr w:type="spellStart"/>
      <w:r>
        <w:rPr>
          <w:i/>
          <w:sz w:val="18"/>
        </w:rPr>
        <w:t>defined</w:t>
      </w:r>
      <w:proofErr w:type="spellEnd"/>
      <w:r>
        <w:rPr>
          <w:i/>
          <w:sz w:val="18"/>
        </w:rPr>
        <w:t xml:space="preserve"> </w:t>
      </w:r>
      <w:proofErr w:type="spellStart"/>
      <w:r>
        <w:rPr>
          <w:i/>
          <w:sz w:val="18"/>
        </w:rPr>
        <w:t>radio</w:t>
      </w:r>
      <w:proofErr w:type="spellEnd"/>
      <w:r>
        <w:rPr>
          <w:i/>
          <w:sz w:val="18"/>
        </w:rPr>
        <w:t xml:space="preserve"> </w:t>
      </w:r>
      <w:proofErr w:type="spellStart"/>
      <w:r>
        <w:rPr>
          <w:i/>
          <w:sz w:val="18"/>
        </w:rPr>
        <w:t>using</w:t>
      </w:r>
      <w:proofErr w:type="spellEnd"/>
      <w:r>
        <w:rPr>
          <w:i/>
          <w:sz w:val="18"/>
        </w:rPr>
        <w:t xml:space="preserve"> </w:t>
      </w:r>
      <w:proofErr w:type="spellStart"/>
      <w:r>
        <w:rPr>
          <w:i/>
          <w:sz w:val="18"/>
        </w:rPr>
        <w:t>MATLAB</w:t>
      </w:r>
      <w:proofErr w:type="spellEnd"/>
      <w:r>
        <w:rPr>
          <w:i/>
          <w:sz w:val="18"/>
        </w:rPr>
        <w:t xml:space="preserve"> &amp; </w:t>
      </w:r>
      <w:proofErr w:type="spellStart"/>
      <w:r>
        <w:rPr>
          <w:i/>
          <w:sz w:val="18"/>
        </w:rPr>
        <w:t>Simulink</w:t>
      </w:r>
      <w:proofErr w:type="spellEnd"/>
      <w:r>
        <w:rPr>
          <w:i/>
          <w:sz w:val="18"/>
        </w:rPr>
        <w:t xml:space="preserve"> </w:t>
      </w:r>
      <w:proofErr w:type="spellStart"/>
      <w:r>
        <w:rPr>
          <w:i/>
          <w:sz w:val="18"/>
        </w:rPr>
        <w:t>and</w:t>
      </w:r>
      <w:proofErr w:type="spellEnd"/>
      <w:r>
        <w:rPr>
          <w:i/>
          <w:sz w:val="18"/>
        </w:rPr>
        <w:t xml:space="preserve"> </w:t>
      </w:r>
      <w:proofErr w:type="spellStart"/>
      <w:r>
        <w:rPr>
          <w:i/>
          <w:sz w:val="18"/>
        </w:rPr>
        <w:t>the</w:t>
      </w:r>
      <w:proofErr w:type="spellEnd"/>
      <w:r>
        <w:rPr>
          <w:i/>
          <w:sz w:val="18"/>
        </w:rPr>
        <w:t xml:space="preserve"> RTL-SDR</w:t>
      </w:r>
      <w:r>
        <w:rPr>
          <w:sz w:val="18"/>
        </w:rPr>
        <w:t xml:space="preserve">. </w:t>
      </w:r>
      <w:proofErr w:type="spellStart"/>
      <w:r>
        <w:rPr>
          <w:sz w:val="18"/>
        </w:rPr>
        <w:t>Strathclyde</w:t>
      </w:r>
      <w:proofErr w:type="spellEnd"/>
      <w:r>
        <w:rPr>
          <w:sz w:val="18"/>
        </w:rPr>
        <w:t xml:space="preserve"> Academic Media, 2015.</w:t>
      </w:r>
    </w:p>
    <w:p w14:paraId="4B8540B1" w14:textId="77777777" w:rsidR="00786301" w:rsidRDefault="00693040">
      <w:pPr>
        <w:numPr>
          <w:ilvl w:val="0"/>
          <w:numId w:val="3"/>
        </w:numPr>
        <w:spacing w:after="39" w:line="247" w:lineRule="auto"/>
        <w:ind w:left="409" w:hanging="319"/>
      </w:pPr>
      <w:r>
        <w:rPr>
          <w:sz w:val="18"/>
        </w:rPr>
        <w:t>“</w:t>
      </w:r>
      <w:proofErr w:type="spellStart"/>
      <w:r>
        <w:rPr>
          <w:sz w:val="18"/>
        </w:rPr>
        <w:t>Specification</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radio</w:t>
      </w:r>
      <w:proofErr w:type="spellEnd"/>
      <w:r>
        <w:rPr>
          <w:sz w:val="18"/>
        </w:rPr>
        <w:t xml:space="preserve"> </w:t>
      </w:r>
      <w:proofErr w:type="spellStart"/>
      <w:r>
        <w:rPr>
          <w:sz w:val="18"/>
        </w:rPr>
        <w:t>data</w:t>
      </w:r>
      <w:proofErr w:type="spellEnd"/>
      <w:r>
        <w:rPr>
          <w:sz w:val="18"/>
        </w:rPr>
        <w:t xml:space="preserve"> </w:t>
      </w:r>
      <w:proofErr w:type="spellStart"/>
      <w:r>
        <w:rPr>
          <w:sz w:val="18"/>
        </w:rPr>
        <w:t>system</w:t>
      </w:r>
      <w:proofErr w:type="spellEnd"/>
      <w:r>
        <w:rPr>
          <w:sz w:val="18"/>
        </w:rPr>
        <w:t xml:space="preserve"> (</w:t>
      </w:r>
      <w:proofErr w:type="spellStart"/>
      <w:r>
        <w:rPr>
          <w:sz w:val="18"/>
        </w:rPr>
        <w:t>rds</w:t>
      </w:r>
      <w:proofErr w:type="spellEnd"/>
      <w:r>
        <w:rPr>
          <w:sz w:val="18"/>
        </w:rPr>
        <w:t xml:space="preserve">) </w:t>
      </w:r>
      <w:proofErr w:type="spellStart"/>
      <w:r>
        <w:rPr>
          <w:sz w:val="18"/>
        </w:rPr>
        <w:t>for</w:t>
      </w:r>
      <w:proofErr w:type="spellEnd"/>
      <w:r>
        <w:rPr>
          <w:sz w:val="18"/>
        </w:rPr>
        <w:t xml:space="preserve"> </w:t>
      </w:r>
      <w:proofErr w:type="spellStart"/>
      <w:r>
        <w:rPr>
          <w:sz w:val="18"/>
        </w:rPr>
        <w:t>vhf</w:t>
      </w:r>
      <w:proofErr w:type="spellEnd"/>
      <w:r>
        <w:rPr>
          <w:sz w:val="18"/>
        </w:rPr>
        <w:t>/</w:t>
      </w:r>
      <w:proofErr w:type="spellStart"/>
      <w:r>
        <w:rPr>
          <w:sz w:val="18"/>
        </w:rPr>
        <w:t>fm</w:t>
      </w:r>
      <w:proofErr w:type="spellEnd"/>
      <w:r>
        <w:rPr>
          <w:sz w:val="18"/>
        </w:rPr>
        <w:t xml:space="preserve"> </w:t>
      </w:r>
      <w:proofErr w:type="spellStart"/>
      <w:r>
        <w:rPr>
          <w:sz w:val="18"/>
        </w:rPr>
        <w:t>sound</w:t>
      </w:r>
      <w:proofErr w:type="spellEnd"/>
      <w:r>
        <w:rPr>
          <w:sz w:val="18"/>
        </w:rPr>
        <w:t xml:space="preserve"> </w:t>
      </w:r>
      <w:proofErr w:type="spellStart"/>
      <w:r>
        <w:rPr>
          <w:sz w:val="18"/>
        </w:rPr>
        <w:t>broadcasting</w:t>
      </w:r>
      <w:proofErr w:type="spellEnd"/>
      <w:r>
        <w:rPr>
          <w:sz w:val="18"/>
        </w:rPr>
        <w:t xml:space="preserve"> in </w:t>
      </w:r>
      <w:proofErr w:type="spellStart"/>
      <w:r>
        <w:rPr>
          <w:sz w:val="18"/>
        </w:rPr>
        <w:t>the</w:t>
      </w:r>
      <w:proofErr w:type="spellEnd"/>
      <w:r>
        <w:rPr>
          <w:sz w:val="18"/>
        </w:rPr>
        <w:t xml:space="preserve"> </w:t>
      </w:r>
      <w:proofErr w:type="spellStart"/>
      <w:r>
        <w:rPr>
          <w:sz w:val="18"/>
        </w:rPr>
        <w:t>frequency</w:t>
      </w:r>
      <w:proofErr w:type="spellEnd"/>
      <w:r>
        <w:rPr>
          <w:sz w:val="18"/>
        </w:rPr>
        <w:t xml:space="preserve"> </w:t>
      </w:r>
      <w:proofErr w:type="spellStart"/>
      <w:r>
        <w:rPr>
          <w:sz w:val="18"/>
        </w:rPr>
        <w:t>range</w:t>
      </w:r>
      <w:proofErr w:type="spellEnd"/>
      <w:r>
        <w:rPr>
          <w:sz w:val="18"/>
        </w:rPr>
        <w:t xml:space="preserve"> </w:t>
      </w:r>
      <w:proofErr w:type="spellStart"/>
      <w:r>
        <w:rPr>
          <w:sz w:val="18"/>
        </w:rPr>
        <w:t>from</w:t>
      </w:r>
      <w:proofErr w:type="spellEnd"/>
      <w:r>
        <w:rPr>
          <w:sz w:val="18"/>
        </w:rPr>
        <w:t xml:space="preserve"> 87,5 </w:t>
      </w:r>
      <w:proofErr w:type="spellStart"/>
      <w:r>
        <w:rPr>
          <w:sz w:val="18"/>
        </w:rPr>
        <w:t>mhz</w:t>
      </w:r>
      <w:proofErr w:type="spellEnd"/>
      <w:r>
        <w:rPr>
          <w:sz w:val="18"/>
        </w:rPr>
        <w:t xml:space="preserve"> </w:t>
      </w:r>
      <w:proofErr w:type="spellStart"/>
      <w:r>
        <w:rPr>
          <w:sz w:val="18"/>
        </w:rPr>
        <w:t>to</w:t>
      </w:r>
      <w:proofErr w:type="spellEnd"/>
      <w:r>
        <w:rPr>
          <w:sz w:val="18"/>
        </w:rPr>
        <w:t xml:space="preserve"> 108,0 </w:t>
      </w:r>
      <w:proofErr w:type="spellStart"/>
      <w:r>
        <w:rPr>
          <w:sz w:val="18"/>
        </w:rPr>
        <w:t>mhz</w:t>
      </w:r>
      <w:proofErr w:type="spellEnd"/>
      <w:r>
        <w:rPr>
          <w:sz w:val="18"/>
        </w:rPr>
        <w:t xml:space="preserve"> (</w:t>
      </w:r>
      <w:proofErr w:type="spellStart"/>
      <w:r>
        <w:rPr>
          <w:sz w:val="18"/>
        </w:rPr>
        <w:t>iec</w:t>
      </w:r>
      <w:proofErr w:type="spellEnd"/>
      <w:r>
        <w:rPr>
          <w:sz w:val="18"/>
        </w:rPr>
        <w:t xml:space="preserve"> 62106:2015),” 2016.</w:t>
      </w:r>
    </w:p>
    <w:p w14:paraId="520F986C" w14:textId="77777777" w:rsidR="00786301" w:rsidRDefault="00693040">
      <w:pPr>
        <w:numPr>
          <w:ilvl w:val="0"/>
          <w:numId w:val="3"/>
        </w:numPr>
        <w:spacing w:after="13" w:line="247" w:lineRule="auto"/>
        <w:ind w:left="409" w:hanging="319"/>
      </w:pPr>
      <w:r>
        <w:rPr>
          <w:sz w:val="18"/>
        </w:rPr>
        <w:t xml:space="preserve">F. </w:t>
      </w:r>
      <w:proofErr w:type="spellStart"/>
      <w:r>
        <w:rPr>
          <w:sz w:val="18"/>
        </w:rPr>
        <w:t>office</w:t>
      </w:r>
      <w:proofErr w:type="spellEnd"/>
      <w:r>
        <w:rPr>
          <w:sz w:val="18"/>
        </w:rPr>
        <w:t xml:space="preserve"> </w:t>
      </w:r>
      <w:proofErr w:type="spellStart"/>
      <w:r>
        <w:rPr>
          <w:sz w:val="18"/>
        </w:rPr>
        <w:t>of</w:t>
      </w:r>
      <w:proofErr w:type="spellEnd"/>
      <w:r>
        <w:rPr>
          <w:sz w:val="18"/>
        </w:rPr>
        <w:t xml:space="preserve"> </w:t>
      </w:r>
      <w:proofErr w:type="spellStart"/>
      <w:r>
        <w:rPr>
          <w:sz w:val="18"/>
        </w:rPr>
        <w:t>justice</w:t>
      </w:r>
      <w:proofErr w:type="spellEnd"/>
      <w:r>
        <w:rPr>
          <w:sz w:val="18"/>
        </w:rPr>
        <w:t xml:space="preserve">, </w:t>
      </w:r>
      <w:r>
        <w:rPr>
          <w:i/>
          <w:sz w:val="18"/>
        </w:rPr>
        <w:t>Telekommunikationsgesetz</w:t>
      </w:r>
      <w:r>
        <w:rPr>
          <w:sz w:val="18"/>
        </w:rPr>
        <w:t>, 2004.</w:t>
      </w:r>
    </w:p>
    <w:p w14:paraId="3B574412" w14:textId="77777777" w:rsidR="00786301" w:rsidRDefault="00693040">
      <w:pPr>
        <w:numPr>
          <w:ilvl w:val="0"/>
          <w:numId w:val="4"/>
        </w:numPr>
        <w:spacing w:after="39" w:line="247" w:lineRule="auto"/>
        <w:ind w:hanging="408"/>
      </w:pPr>
      <w:r>
        <w:rPr>
          <w:sz w:val="18"/>
        </w:rPr>
        <w:t>J. Mayr, “</w:t>
      </w:r>
      <w:proofErr w:type="spellStart"/>
      <w:r>
        <w:rPr>
          <w:sz w:val="18"/>
        </w:rPr>
        <w:t>Fm</w:t>
      </w:r>
      <w:proofErr w:type="spellEnd"/>
      <w:r>
        <w:rPr>
          <w:sz w:val="18"/>
        </w:rPr>
        <w:t xml:space="preserve"> </w:t>
      </w:r>
      <w:proofErr w:type="spellStart"/>
      <w:r>
        <w:rPr>
          <w:sz w:val="18"/>
        </w:rPr>
        <w:t>data</w:t>
      </w:r>
      <w:proofErr w:type="spellEnd"/>
      <w:r>
        <w:rPr>
          <w:sz w:val="18"/>
        </w:rPr>
        <w:t xml:space="preserve"> </w:t>
      </w:r>
      <w:proofErr w:type="spellStart"/>
      <w:r>
        <w:rPr>
          <w:sz w:val="18"/>
        </w:rPr>
        <w:t>coder</w:t>
      </w:r>
      <w:proofErr w:type="spellEnd"/>
      <w:r>
        <w:rPr>
          <w:sz w:val="18"/>
        </w:rPr>
        <w:t xml:space="preserve"> </w:t>
      </w:r>
      <w:proofErr w:type="spellStart"/>
      <w:r>
        <w:rPr>
          <w:sz w:val="18"/>
        </w:rPr>
        <w:t>for</w:t>
      </w:r>
      <w:proofErr w:type="spellEnd"/>
      <w:r>
        <w:rPr>
          <w:sz w:val="18"/>
        </w:rPr>
        <w:t xml:space="preserve"> </w:t>
      </w:r>
      <w:proofErr w:type="spellStart"/>
      <w:r>
        <w:rPr>
          <w:sz w:val="18"/>
        </w:rPr>
        <w:t>the</w:t>
      </w:r>
      <w:proofErr w:type="spellEnd"/>
      <w:r>
        <w:rPr>
          <w:sz w:val="18"/>
        </w:rPr>
        <w:t xml:space="preserve"> </w:t>
      </w:r>
      <w:proofErr w:type="spellStart"/>
      <w:r>
        <w:rPr>
          <w:sz w:val="18"/>
        </w:rPr>
        <w:t>radio</w:t>
      </w:r>
      <w:proofErr w:type="spellEnd"/>
      <w:r>
        <w:rPr>
          <w:sz w:val="18"/>
        </w:rPr>
        <w:t xml:space="preserve"> </w:t>
      </w:r>
      <w:proofErr w:type="spellStart"/>
      <w:r>
        <w:rPr>
          <w:sz w:val="18"/>
        </w:rPr>
        <w:t>data</w:t>
      </w:r>
      <w:proofErr w:type="spellEnd"/>
      <w:r>
        <w:rPr>
          <w:sz w:val="18"/>
        </w:rPr>
        <w:t xml:space="preserve"> </w:t>
      </w:r>
      <w:proofErr w:type="spellStart"/>
      <w:r>
        <w:rPr>
          <w:sz w:val="18"/>
        </w:rPr>
        <w:t>system</w:t>
      </w:r>
      <w:proofErr w:type="spellEnd"/>
      <w:r>
        <w:rPr>
          <w:sz w:val="18"/>
        </w:rPr>
        <w:t xml:space="preserve">,” </w:t>
      </w:r>
      <w:proofErr w:type="spellStart"/>
      <w:r>
        <w:rPr>
          <w:sz w:val="18"/>
        </w:rPr>
        <w:t>SAE</w:t>
      </w:r>
      <w:proofErr w:type="spellEnd"/>
      <w:r>
        <w:rPr>
          <w:sz w:val="18"/>
        </w:rPr>
        <w:t xml:space="preserve"> Technical Paper, Tech. Rep., 1986.</w:t>
      </w:r>
    </w:p>
    <w:p w14:paraId="1DDB4267" w14:textId="77777777" w:rsidR="00786301" w:rsidRDefault="00693040">
      <w:pPr>
        <w:numPr>
          <w:ilvl w:val="0"/>
          <w:numId w:val="4"/>
        </w:numPr>
        <w:spacing w:after="39" w:line="247" w:lineRule="auto"/>
        <w:ind w:hanging="408"/>
      </w:pPr>
      <w:r>
        <w:rPr>
          <w:i/>
          <w:sz w:val="18"/>
        </w:rPr>
        <w:lastRenderedPageBreak/>
        <w:t xml:space="preserve">Official </w:t>
      </w:r>
      <w:proofErr w:type="spellStart"/>
      <w:r>
        <w:rPr>
          <w:i/>
          <w:sz w:val="18"/>
        </w:rPr>
        <w:t>NAB</w:t>
      </w:r>
      <w:proofErr w:type="spellEnd"/>
      <w:r>
        <w:rPr>
          <w:i/>
          <w:sz w:val="18"/>
        </w:rPr>
        <w:t xml:space="preserve"> Privacy </w:t>
      </w:r>
      <w:proofErr w:type="spellStart"/>
      <w:r>
        <w:rPr>
          <w:i/>
          <w:sz w:val="18"/>
        </w:rPr>
        <w:t>Policy</w:t>
      </w:r>
      <w:proofErr w:type="spellEnd"/>
      <w:r>
        <w:rPr>
          <w:sz w:val="18"/>
        </w:rPr>
        <w:t xml:space="preserve">. National </w:t>
      </w:r>
      <w:proofErr w:type="spellStart"/>
      <w:r>
        <w:rPr>
          <w:sz w:val="18"/>
        </w:rPr>
        <w:t>Association</w:t>
      </w:r>
      <w:proofErr w:type="spellEnd"/>
      <w:r>
        <w:rPr>
          <w:sz w:val="18"/>
        </w:rPr>
        <w:t xml:space="preserve"> </w:t>
      </w:r>
      <w:proofErr w:type="spellStart"/>
      <w:r>
        <w:rPr>
          <w:sz w:val="18"/>
        </w:rPr>
        <w:t>of</w:t>
      </w:r>
      <w:proofErr w:type="spellEnd"/>
      <w:r>
        <w:rPr>
          <w:sz w:val="18"/>
        </w:rPr>
        <w:t xml:space="preserve"> </w:t>
      </w:r>
      <w:proofErr w:type="spellStart"/>
      <w:r>
        <w:rPr>
          <w:sz w:val="18"/>
        </w:rPr>
        <w:t>Broadcasters</w:t>
      </w:r>
      <w:proofErr w:type="spellEnd"/>
      <w:r>
        <w:rPr>
          <w:sz w:val="18"/>
        </w:rPr>
        <w:t>, 2009.</w:t>
      </w:r>
    </w:p>
    <w:p w14:paraId="7F8F376A" w14:textId="77777777" w:rsidR="00786301" w:rsidRDefault="00693040">
      <w:pPr>
        <w:numPr>
          <w:ilvl w:val="0"/>
          <w:numId w:val="4"/>
        </w:numPr>
        <w:spacing w:after="39" w:line="247" w:lineRule="auto"/>
        <w:ind w:hanging="408"/>
      </w:pPr>
      <w:r>
        <w:rPr>
          <w:sz w:val="18"/>
        </w:rPr>
        <w:t xml:space="preserve">B. C. Dan, “Radio </w:t>
      </w:r>
      <w:proofErr w:type="spellStart"/>
      <w:r>
        <w:rPr>
          <w:sz w:val="18"/>
        </w:rPr>
        <w:t>data</w:t>
      </w:r>
      <w:proofErr w:type="spellEnd"/>
      <w:r>
        <w:rPr>
          <w:sz w:val="18"/>
        </w:rPr>
        <w:t xml:space="preserve"> system-</w:t>
      </w:r>
      <w:proofErr w:type="spellStart"/>
      <w:r>
        <w:rPr>
          <w:sz w:val="18"/>
        </w:rPr>
        <w:t>platform</w:t>
      </w:r>
      <w:proofErr w:type="spellEnd"/>
      <w:r>
        <w:rPr>
          <w:sz w:val="18"/>
        </w:rPr>
        <w:t xml:space="preserve"> </w:t>
      </w:r>
      <w:proofErr w:type="spellStart"/>
      <w:r>
        <w:rPr>
          <w:sz w:val="18"/>
        </w:rPr>
        <w:t>for</w:t>
      </w:r>
      <w:proofErr w:type="spellEnd"/>
      <w:r>
        <w:rPr>
          <w:sz w:val="18"/>
        </w:rPr>
        <w:t xml:space="preserve"> </w:t>
      </w:r>
      <w:proofErr w:type="spellStart"/>
      <w:r>
        <w:rPr>
          <w:sz w:val="18"/>
        </w:rPr>
        <w:t>traffic</w:t>
      </w:r>
      <w:proofErr w:type="spellEnd"/>
      <w:r>
        <w:rPr>
          <w:sz w:val="18"/>
        </w:rPr>
        <w:t xml:space="preserve"> </w:t>
      </w:r>
      <w:proofErr w:type="spellStart"/>
      <w:r>
        <w:rPr>
          <w:sz w:val="18"/>
        </w:rPr>
        <w:t>and</w:t>
      </w:r>
      <w:proofErr w:type="spellEnd"/>
      <w:r>
        <w:rPr>
          <w:sz w:val="18"/>
        </w:rPr>
        <w:t xml:space="preserve"> </w:t>
      </w:r>
      <w:proofErr w:type="spellStart"/>
      <w:r>
        <w:rPr>
          <w:sz w:val="18"/>
        </w:rPr>
        <w:t>travel</w:t>
      </w:r>
      <w:proofErr w:type="spellEnd"/>
      <w:r>
        <w:rPr>
          <w:sz w:val="18"/>
        </w:rPr>
        <w:t xml:space="preserve"> </w:t>
      </w:r>
      <w:proofErr w:type="spellStart"/>
      <w:r>
        <w:rPr>
          <w:sz w:val="18"/>
        </w:rPr>
        <w:t>information</w:t>
      </w:r>
      <w:proofErr w:type="spellEnd"/>
      <w:r>
        <w:rPr>
          <w:sz w:val="18"/>
        </w:rPr>
        <w:t xml:space="preserve"> </w:t>
      </w:r>
      <w:proofErr w:type="spellStart"/>
      <w:r>
        <w:rPr>
          <w:sz w:val="18"/>
        </w:rPr>
        <w:t>services</w:t>
      </w:r>
      <w:proofErr w:type="spellEnd"/>
      <w:r>
        <w:rPr>
          <w:sz w:val="18"/>
        </w:rPr>
        <w:t xml:space="preserve">,” </w:t>
      </w:r>
      <w:proofErr w:type="spellStart"/>
      <w:r>
        <w:rPr>
          <w:i/>
          <w:sz w:val="18"/>
        </w:rPr>
        <w:t>disasters</w:t>
      </w:r>
      <w:proofErr w:type="spellEnd"/>
      <w:r>
        <w:rPr>
          <w:sz w:val="18"/>
        </w:rPr>
        <w:t xml:space="preserve">, vol. 3, </w:t>
      </w:r>
      <w:proofErr w:type="spellStart"/>
      <w:r>
        <w:rPr>
          <w:sz w:val="18"/>
        </w:rPr>
        <w:t>no</w:t>
      </w:r>
      <w:proofErr w:type="spellEnd"/>
      <w:r>
        <w:rPr>
          <w:sz w:val="18"/>
        </w:rPr>
        <w:t>. 4, p. 5, 2017.</w:t>
      </w:r>
    </w:p>
    <w:p w14:paraId="344DE115" w14:textId="77777777" w:rsidR="00786301" w:rsidRDefault="00693040">
      <w:pPr>
        <w:numPr>
          <w:ilvl w:val="0"/>
          <w:numId w:val="4"/>
        </w:numPr>
        <w:spacing w:after="50" w:line="232" w:lineRule="auto"/>
        <w:ind w:hanging="408"/>
      </w:pPr>
      <w:r>
        <w:rPr>
          <w:sz w:val="18"/>
        </w:rPr>
        <w:t>(2016).</w:t>
      </w:r>
      <w:r>
        <w:rPr>
          <w:sz w:val="18"/>
        </w:rPr>
        <w:tab/>
        <w:t>[Online].</w:t>
      </w:r>
      <w:r>
        <w:rPr>
          <w:sz w:val="18"/>
        </w:rPr>
        <w:tab/>
      </w:r>
      <w:proofErr w:type="spellStart"/>
      <w:r>
        <w:rPr>
          <w:sz w:val="18"/>
        </w:rPr>
        <w:t>Available</w:t>
      </w:r>
      <w:proofErr w:type="spellEnd"/>
      <w:r>
        <w:rPr>
          <w:sz w:val="18"/>
        </w:rPr>
        <w:t>: https://www.bosch.com/de/stories/automatisiertes-fahreninterview-mit-moritz-dechant/</w:t>
      </w:r>
    </w:p>
    <w:p w14:paraId="2AC0BAF9" w14:textId="77777777" w:rsidR="00786301" w:rsidRDefault="00693040">
      <w:pPr>
        <w:numPr>
          <w:ilvl w:val="0"/>
          <w:numId w:val="4"/>
        </w:numPr>
        <w:spacing w:after="39" w:line="247" w:lineRule="auto"/>
        <w:ind w:hanging="408"/>
      </w:pPr>
      <w:r>
        <w:rPr>
          <w:sz w:val="18"/>
        </w:rPr>
        <w:t xml:space="preserve">R. </w:t>
      </w:r>
      <w:proofErr w:type="spellStart"/>
      <w:r>
        <w:rPr>
          <w:sz w:val="18"/>
        </w:rPr>
        <w:t>Uyeki</w:t>
      </w:r>
      <w:proofErr w:type="spellEnd"/>
      <w:r>
        <w:rPr>
          <w:sz w:val="18"/>
        </w:rPr>
        <w:t xml:space="preserve">, K. </w:t>
      </w:r>
      <w:proofErr w:type="spellStart"/>
      <w:r>
        <w:rPr>
          <w:sz w:val="18"/>
        </w:rPr>
        <w:t>Tamura</w:t>
      </w:r>
      <w:proofErr w:type="spellEnd"/>
      <w:r>
        <w:rPr>
          <w:sz w:val="18"/>
        </w:rPr>
        <w:t xml:space="preserve">, E. S. </w:t>
      </w:r>
      <w:proofErr w:type="spellStart"/>
      <w:r>
        <w:rPr>
          <w:sz w:val="18"/>
        </w:rPr>
        <w:t>Ohki</w:t>
      </w:r>
      <w:proofErr w:type="spellEnd"/>
      <w:r>
        <w:rPr>
          <w:sz w:val="18"/>
        </w:rPr>
        <w:t xml:space="preserve">, </w:t>
      </w:r>
      <w:proofErr w:type="spellStart"/>
      <w:r>
        <w:rPr>
          <w:sz w:val="18"/>
        </w:rPr>
        <w:t>and</w:t>
      </w:r>
      <w:proofErr w:type="spellEnd"/>
      <w:r>
        <w:rPr>
          <w:sz w:val="18"/>
        </w:rPr>
        <w:t xml:space="preserve"> M. </w:t>
      </w:r>
      <w:proofErr w:type="spellStart"/>
      <w:r>
        <w:rPr>
          <w:sz w:val="18"/>
        </w:rPr>
        <w:t>Kurciska</w:t>
      </w:r>
      <w:proofErr w:type="spellEnd"/>
      <w:r>
        <w:rPr>
          <w:sz w:val="18"/>
        </w:rPr>
        <w:t xml:space="preserve">, “Route </w:t>
      </w:r>
      <w:proofErr w:type="spellStart"/>
      <w:r>
        <w:rPr>
          <w:sz w:val="18"/>
        </w:rPr>
        <w:t>calculation</w:t>
      </w:r>
      <w:proofErr w:type="spellEnd"/>
      <w:r>
        <w:rPr>
          <w:sz w:val="18"/>
        </w:rPr>
        <w:t xml:space="preserve"> </w:t>
      </w:r>
      <w:proofErr w:type="spellStart"/>
      <w:r>
        <w:rPr>
          <w:sz w:val="18"/>
        </w:rPr>
        <w:t>method</w:t>
      </w:r>
      <w:proofErr w:type="spellEnd"/>
      <w:r>
        <w:rPr>
          <w:sz w:val="18"/>
        </w:rPr>
        <w:t xml:space="preserve"> </w:t>
      </w:r>
      <w:proofErr w:type="spellStart"/>
      <w:r>
        <w:rPr>
          <w:sz w:val="18"/>
        </w:rPr>
        <w:t>for</w:t>
      </w:r>
      <w:proofErr w:type="spellEnd"/>
      <w:r>
        <w:rPr>
          <w:sz w:val="18"/>
        </w:rPr>
        <w:t xml:space="preserve"> a </w:t>
      </w:r>
      <w:proofErr w:type="spellStart"/>
      <w:r>
        <w:rPr>
          <w:sz w:val="18"/>
        </w:rPr>
        <w:t>vehicle</w:t>
      </w:r>
      <w:proofErr w:type="spellEnd"/>
      <w:r>
        <w:rPr>
          <w:sz w:val="18"/>
        </w:rPr>
        <w:t xml:space="preserve"> </w:t>
      </w:r>
      <w:proofErr w:type="spellStart"/>
      <w:r>
        <w:rPr>
          <w:sz w:val="18"/>
        </w:rPr>
        <w:t>navigation</w:t>
      </w:r>
      <w:proofErr w:type="spellEnd"/>
      <w:r>
        <w:rPr>
          <w:sz w:val="18"/>
        </w:rPr>
        <w:t xml:space="preserve"> </w:t>
      </w:r>
      <w:proofErr w:type="spellStart"/>
      <w:r>
        <w:rPr>
          <w:sz w:val="18"/>
        </w:rPr>
        <w:t>system</w:t>
      </w:r>
      <w:proofErr w:type="spellEnd"/>
      <w:r>
        <w:rPr>
          <w:sz w:val="18"/>
        </w:rPr>
        <w:t xml:space="preserve">,” Mar. 16 2010, </w:t>
      </w:r>
      <w:proofErr w:type="spellStart"/>
      <w:r>
        <w:rPr>
          <w:sz w:val="18"/>
        </w:rPr>
        <w:t>uS</w:t>
      </w:r>
      <w:proofErr w:type="spellEnd"/>
      <w:r>
        <w:rPr>
          <w:sz w:val="18"/>
        </w:rPr>
        <w:t xml:space="preserve"> Patent 7,680,596.</w:t>
      </w:r>
    </w:p>
    <w:p w14:paraId="3ED19BDA" w14:textId="77777777" w:rsidR="00786301" w:rsidRDefault="00693040">
      <w:pPr>
        <w:numPr>
          <w:ilvl w:val="0"/>
          <w:numId w:val="4"/>
        </w:numPr>
        <w:spacing w:after="39" w:line="247" w:lineRule="auto"/>
        <w:ind w:hanging="408"/>
      </w:pPr>
      <w:r>
        <w:rPr>
          <w:sz w:val="18"/>
        </w:rPr>
        <w:t xml:space="preserve">R. Du, C. Chen, B. Yang, N. </w:t>
      </w:r>
      <w:proofErr w:type="spellStart"/>
      <w:r>
        <w:rPr>
          <w:sz w:val="18"/>
        </w:rPr>
        <w:t>Lu</w:t>
      </w:r>
      <w:proofErr w:type="spellEnd"/>
      <w:r>
        <w:rPr>
          <w:sz w:val="18"/>
        </w:rPr>
        <w:t xml:space="preserve">, X. Guan, </w:t>
      </w:r>
      <w:proofErr w:type="spellStart"/>
      <w:r>
        <w:rPr>
          <w:sz w:val="18"/>
        </w:rPr>
        <w:t>and</w:t>
      </w:r>
      <w:proofErr w:type="spellEnd"/>
      <w:r>
        <w:rPr>
          <w:sz w:val="18"/>
        </w:rPr>
        <w:t xml:space="preserve"> X. </w:t>
      </w:r>
      <w:proofErr w:type="spellStart"/>
      <w:r>
        <w:rPr>
          <w:sz w:val="18"/>
        </w:rPr>
        <w:t>Shen</w:t>
      </w:r>
      <w:proofErr w:type="spellEnd"/>
      <w:r>
        <w:rPr>
          <w:sz w:val="18"/>
        </w:rPr>
        <w:t>, “</w:t>
      </w:r>
      <w:proofErr w:type="spellStart"/>
      <w:r>
        <w:rPr>
          <w:sz w:val="18"/>
        </w:rPr>
        <w:t>Effective</w:t>
      </w:r>
      <w:proofErr w:type="spellEnd"/>
      <w:r>
        <w:rPr>
          <w:sz w:val="18"/>
        </w:rPr>
        <w:t xml:space="preserve"> urban </w:t>
      </w:r>
      <w:proofErr w:type="spellStart"/>
      <w:r>
        <w:rPr>
          <w:sz w:val="18"/>
        </w:rPr>
        <w:t>traffic</w:t>
      </w:r>
      <w:proofErr w:type="spellEnd"/>
      <w:r>
        <w:rPr>
          <w:sz w:val="18"/>
        </w:rPr>
        <w:t xml:space="preserve"> </w:t>
      </w:r>
      <w:proofErr w:type="spellStart"/>
      <w:r>
        <w:rPr>
          <w:sz w:val="18"/>
        </w:rPr>
        <w:t>monitoring</w:t>
      </w:r>
      <w:proofErr w:type="spellEnd"/>
      <w:r>
        <w:rPr>
          <w:sz w:val="18"/>
        </w:rPr>
        <w:t xml:space="preserve"> </w:t>
      </w:r>
      <w:proofErr w:type="spellStart"/>
      <w:r>
        <w:rPr>
          <w:sz w:val="18"/>
        </w:rPr>
        <w:t>by</w:t>
      </w:r>
      <w:proofErr w:type="spellEnd"/>
      <w:r>
        <w:rPr>
          <w:sz w:val="18"/>
        </w:rPr>
        <w:t xml:space="preserve"> </w:t>
      </w:r>
      <w:proofErr w:type="spellStart"/>
      <w:r>
        <w:rPr>
          <w:sz w:val="18"/>
        </w:rPr>
        <w:t>vehicular</w:t>
      </w:r>
      <w:proofErr w:type="spellEnd"/>
      <w:r>
        <w:rPr>
          <w:sz w:val="18"/>
        </w:rPr>
        <w:t xml:space="preserve"> </w:t>
      </w:r>
      <w:proofErr w:type="spellStart"/>
      <w:r>
        <w:rPr>
          <w:sz w:val="18"/>
        </w:rPr>
        <w:t>sensor</w:t>
      </w:r>
      <w:proofErr w:type="spellEnd"/>
      <w:r>
        <w:rPr>
          <w:sz w:val="18"/>
        </w:rPr>
        <w:t xml:space="preserve"> </w:t>
      </w:r>
      <w:proofErr w:type="spellStart"/>
      <w:r>
        <w:rPr>
          <w:sz w:val="18"/>
        </w:rPr>
        <w:t>networks</w:t>
      </w:r>
      <w:proofErr w:type="spellEnd"/>
      <w:r>
        <w:rPr>
          <w:sz w:val="18"/>
        </w:rPr>
        <w:t xml:space="preserve">,” </w:t>
      </w:r>
      <w:r>
        <w:rPr>
          <w:i/>
          <w:sz w:val="18"/>
        </w:rPr>
        <w:t xml:space="preserve">IEEE Transactions on </w:t>
      </w:r>
      <w:proofErr w:type="spellStart"/>
      <w:r>
        <w:rPr>
          <w:i/>
          <w:sz w:val="18"/>
        </w:rPr>
        <w:t>Vehicular</w:t>
      </w:r>
      <w:proofErr w:type="spellEnd"/>
      <w:r>
        <w:rPr>
          <w:i/>
          <w:sz w:val="18"/>
        </w:rPr>
        <w:t xml:space="preserve"> Technology</w:t>
      </w:r>
      <w:r>
        <w:rPr>
          <w:sz w:val="18"/>
        </w:rPr>
        <w:t xml:space="preserve">, vol. 64, </w:t>
      </w:r>
      <w:proofErr w:type="spellStart"/>
      <w:r>
        <w:rPr>
          <w:sz w:val="18"/>
        </w:rPr>
        <w:t>no</w:t>
      </w:r>
      <w:proofErr w:type="spellEnd"/>
      <w:r>
        <w:rPr>
          <w:sz w:val="18"/>
        </w:rPr>
        <w:t>. 1, pp. 273–286, 2014.</w:t>
      </w:r>
    </w:p>
    <w:p w14:paraId="0A54D948" w14:textId="77777777" w:rsidR="00786301" w:rsidRDefault="00693040">
      <w:pPr>
        <w:numPr>
          <w:ilvl w:val="0"/>
          <w:numId w:val="4"/>
        </w:numPr>
        <w:spacing w:after="39" w:line="247" w:lineRule="auto"/>
        <w:ind w:hanging="408"/>
      </w:pPr>
      <w:r>
        <w:rPr>
          <w:sz w:val="18"/>
        </w:rPr>
        <w:t>(2018).</w:t>
      </w:r>
      <w:r>
        <w:rPr>
          <w:sz w:val="18"/>
        </w:rPr>
        <w:tab/>
        <w:t>[Online].</w:t>
      </w:r>
      <w:r>
        <w:rPr>
          <w:sz w:val="18"/>
        </w:rPr>
        <w:tab/>
      </w:r>
      <w:proofErr w:type="spellStart"/>
      <w:r>
        <w:rPr>
          <w:sz w:val="18"/>
        </w:rPr>
        <w:t>Available</w:t>
      </w:r>
      <w:proofErr w:type="spellEnd"/>
      <w:r>
        <w:rPr>
          <w:sz w:val="18"/>
        </w:rPr>
        <w:t>: https://</w:t>
      </w:r>
      <w:proofErr w:type="spellStart"/>
      <w:r>
        <w:rPr>
          <w:sz w:val="18"/>
        </w:rPr>
        <w:t>www.stuttgart.de</w:t>
      </w:r>
      <w:proofErr w:type="spellEnd"/>
      <w:r>
        <w:rPr>
          <w:sz w:val="18"/>
        </w:rPr>
        <w:t>/</w:t>
      </w:r>
      <w:proofErr w:type="spellStart"/>
      <w:r>
        <w:rPr>
          <w:sz w:val="18"/>
        </w:rPr>
        <w:t>feinstaubalarm</w:t>
      </w:r>
      <w:proofErr w:type="spellEnd"/>
      <w:r>
        <w:rPr>
          <w:sz w:val="18"/>
        </w:rPr>
        <w:t>/</w:t>
      </w:r>
    </w:p>
    <w:p w14:paraId="742065E3" w14:textId="77777777" w:rsidR="00786301" w:rsidRDefault="00693040">
      <w:pPr>
        <w:numPr>
          <w:ilvl w:val="0"/>
          <w:numId w:val="4"/>
        </w:numPr>
        <w:spacing w:after="39" w:line="247" w:lineRule="auto"/>
        <w:ind w:hanging="408"/>
      </w:pPr>
      <w:r>
        <w:rPr>
          <w:sz w:val="18"/>
        </w:rPr>
        <w:t xml:space="preserve">A. </w:t>
      </w:r>
      <w:proofErr w:type="spellStart"/>
      <w:r>
        <w:rPr>
          <w:sz w:val="18"/>
        </w:rPr>
        <w:t>Kutlay</w:t>
      </w:r>
      <w:proofErr w:type="spellEnd"/>
      <w:r>
        <w:rPr>
          <w:sz w:val="18"/>
        </w:rPr>
        <w:t>, “</w:t>
      </w:r>
      <w:proofErr w:type="spellStart"/>
      <w:r>
        <w:rPr>
          <w:sz w:val="18"/>
        </w:rPr>
        <w:t>Rds</w:t>
      </w:r>
      <w:proofErr w:type="spellEnd"/>
      <w:r>
        <w:rPr>
          <w:sz w:val="18"/>
        </w:rPr>
        <w:t xml:space="preserve"> </w:t>
      </w:r>
      <w:proofErr w:type="spellStart"/>
      <w:r>
        <w:rPr>
          <w:sz w:val="18"/>
        </w:rPr>
        <w:t>of</w:t>
      </w:r>
      <w:proofErr w:type="spellEnd"/>
      <w:r>
        <w:rPr>
          <w:sz w:val="18"/>
        </w:rPr>
        <w:t xml:space="preserve"> </w:t>
      </w:r>
      <w:proofErr w:type="spellStart"/>
      <w:r>
        <w:rPr>
          <w:sz w:val="18"/>
        </w:rPr>
        <w:t>things</w:t>
      </w:r>
      <w:proofErr w:type="spellEnd"/>
      <w:r>
        <w:rPr>
          <w:sz w:val="18"/>
        </w:rPr>
        <w:t xml:space="preserve">: </w:t>
      </w:r>
      <w:proofErr w:type="spellStart"/>
      <w:r>
        <w:rPr>
          <w:sz w:val="18"/>
        </w:rPr>
        <w:t>Using</w:t>
      </w:r>
      <w:proofErr w:type="spellEnd"/>
      <w:r>
        <w:rPr>
          <w:sz w:val="18"/>
        </w:rPr>
        <w:t xml:space="preserve"> </w:t>
      </w:r>
      <w:proofErr w:type="spellStart"/>
      <w:r>
        <w:rPr>
          <w:sz w:val="18"/>
        </w:rPr>
        <w:t>rds</w:t>
      </w:r>
      <w:proofErr w:type="spellEnd"/>
      <w:r>
        <w:rPr>
          <w:sz w:val="18"/>
        </w:rPr>
        <w:t xml:space="preserve"> </w:t>
      </w:r>
      <w:proofErr w:type="spellStart"/>
      <w:r>
        <w:rPr>
          <w:sz w:val="18"/>
        </w:rPr>
        <w:t>technology</w:t>
      </w:r>
      <w:proofErr w:type="spellEnd"/>
      <w:r>
        <w:rPr>
          <w:sz w:val="18"/>
        </w:rPr>
        <w:t xml:space="preserve"> </w:t>
      </w:r>
      <w:proofErr w:type="spellStart"/>
      <w:r>
        <w:rPr>
          <w:sz w:val="18"/>
        </w:rPr>
        <w:t>for</w:t>
      </w:r>
      <w:proofErr w:type="spellEnd"/>
      <w:r>
        <w:rPr>
          <w:sz w:val="18"/>
        </w:rPr>
        <w:t xml:space="preserve"> smart </w:t>
      </w:r>
      <w:proofErr w:type="spellStart"/>
      <w:r>
        <w:rPr>
          <w:sz w:val="18"/>
        </w:rPr>
        <w:t>cities</w:t>
      </w:r>
      <w:proofErr w:type="spellEnd"/>
      <w:r>
        <w:rPr>
          <w:sz w:val="18"/>
        </w:rPr>
        <w:t xml:space="preserve">,” in </w:t>
      </w:r>
      <w:r>
        <w:rPr>
          <w:i/>
          <w:sz w:val="18"/>
        </w:rPr>
        <w:t xml:space="preserve">2019 </w:t>
      </w:r>
      <w:proofErr w:type="spellStart"/>
      <w:r>
        <w:rPr>
          <w:i/>
          <w:sz w:val="18"/>
        </w:rPr>
        <w:t>7th</w:t>
      </w:r>
      <w:proofErr w:type="spellEnd"/>
      <w:r>
        <w:rPr>
          <w:i/>
          <w:sz w:val="18"/>
        </w:rPr>
        <w:t xml:space="preserve"> International Istanbul Smart </w:t>
      </w:r>
      <w:proofErr w:type="spellStart"/>
      <w:r>
        <w:rPr>
          <w:i/>
          <w:sz w:val="18"/>
        </w:rPr>
        <w:t>Grids</w:t>
      </w:r>
      <w:proofErr w:type="spellEnd"/>
      <w:r>
        <w:rPr>
          <w:i/>
          <w:sz w:val="18"/>
        </w:rPr>
        <w:t xml:space="preserve"> </w:t>
      </w:r>
      <w:proofErr w:type="spellStart"/>
      <w:r>
        <w:rPr>
          <w:i/>
          <w:sz w:val="18"/>
        </w:rPr>
        <w:t>and</w:t>
      </w:r>
      <w:proofErr w:type="spellEnd"/>
      <w:r>
        <w:rPr>
          <w:i/>
          <w:sz w:val="18"/>
        </w:rPr>
        <w:t xml:space="preserve"> Cities </w:t>
      </w:r>
      <w:proofErr w:type="spellStart"/>
      <w:r>
        <w:rPr>
          <w:i/>
          <w:sz w:val="18"/>
        </w:rPr>
        <w:t>Congress</w:t>
      </w:r>
      <w:proofErr w:type="spellEnd"/>
      <w:r>
        <w:rPr>
          <w:i/>
          <w:sz w:val="18"/>
        </w:rPr>
        <w:t xml:space="preserve"> </w:t>
      </w:r>
      <w:proofErr w:type="spellStart"/>
      <w:r>
        <w:rPr>
          <w:i/>
          <w:sz w:val="18"/>
        </w:rPr>
        <w:t>and</w:t>
      </w:r>
      <w:proofErr w:type="spellEnd"/>
      <w:r>
        <w:rPr>
          <w:i/>
          <w:sz w:val="18"/>
        </w:rPr>
        <w:t xml:space="preserve"> Fair (</w:t>
      </w:r>
      <w:proofErr w:type="spellStart"/>
      <w:r>
        <w:rPr>
          <w:i/>
          <w:sz w:val="18"/>
        </w:rPr>
        <w:t>ICSG</w:t>
      </w:r>
      <w:proofErr w:type="spellEnd"/>
      <w:r>
        <w:rPr>
          <w:i/>
          <w:sz w:val="18"/>
        </w:rPr>
        <w:t>)</w:t>
      </w:r>
      <w:r>
        <w:rPr>
          <w:sz w:val="18"/>
        </w:rPr>
        <w:t>. IEEE, 2019, pp. 139–143.</w:t>
      </w:r>
    </w:p>
    <w:p w14:paraId="19F1A14A" w14:textId="77777777" w:rsidR="00786301" w:rsidRDefault="00693040">
      <w:pPr>
        <w:numPr>
          <w:ilvl w:val="0"/>
          <w:numId w:val="4"/>
        </w:numPr>
        <w:spacing w:after="39" w:line="247" w:lineRule="auto"/>
        <w:ind w:hanging="408"/>
      </w:pPr>
      <w:r>
        <w:rPr>
          <w:sz w:val="18"/>
        </w:rPr>
        <w:t xml:space="preserve">R. D. Ram </w:t>
      </w:r>
      <w:proofErr w:type="spellStart"/>
      <w:r>
        <w:rPr>
          <w:sz w:val="18"/>
        </w:rPr>
        <w:t>and</w:t>
      </w:r>
      <w:proofErr w:type="spellEnd"/>
      <w:r>
        <w:rPr>
          <w:sz w:val="18"/>
        </w:rPr>
        <w:t xml:space="preserve"> G. </w:t>
      </w:r>
      <w:proofErr w:type="spellStart"/>
      <w:r>
        <w:rPr>
          <w:sz w:val="18"/>
        </w:rPr>
        <w:t>Bhavani</w:t>
      </w:r>
      <w:proofErr w:type="spellEnd"/>
      <w:r>
        <w:rPr>
          <w:sz w:val="18"/>
        </w:rPr>
        <w:t>, “</w:t>
      </w:r>
      <w:proofErr w:type="spellStart"/>
      <w:r>
        <w:rPr>
          <w:sz w:val="18"/>
        </w:rPr>
        <w:t>Health</w:t>
      </w:r>
      <w:proofErr w:type="spellEnd"/>
      <w:r>
        <w:rPr>
          <w:sz w:val="18"/>
        </w:rPr>
        <w:t xml:space="preserve"> </w:t>
      </w:r>
      <w:proofErr w:type="spellStart"/>
      <w:r>
        <w:rPr>
          <w:sz w:val="18"/>
        </w:rPr>
        <w:t>monitoring</w:t>
      </w:r>
      <w:proofErr w:type="spellEnd"/>
      <w:r>
        <w:rPr>
          <w:sz w:val="18"/>
        </w:rPr>
        <w:t xml:space="preserve"> </w:t>
      </w:r>
      <w:proofErr w:type="spellStart"/>
      <w:r>
        <w:rPr>
          <w:sz w:val="18"/>
        </w:rPr>
        <w:t>using</w:t>
      </w:r>
      <w:proofErr w:type="spellEnd"/>
      <w:r>
        <w:rPr>
          <w:sz w:val="18"/>
        </w:rPr>
        <w:t xml:space="preserve"> </w:t>
      </w:r>
      <w:proofErr w:type="spellStart"/>
      <w:r>
        <w:rPr>
          <w:sz w:val="18"/>
        </w:rPr>
        <w:t>radio</w:t>
      </w:r>
      <w:proofErr w:type="spellEnd"/>
      <w:r>
        <w:rPr>
          <w:sz w:val="18"/>
        </w:rPr>
        <w:t xml:space="preserve"> </w:t>
      </w:r>
      <w:proofErr w:type="spellStart"/>
      <w:r>
        <w:rPr>
          <w:sz w:val="18"/>
        </w:rPr>
        <w:t>data</w:t>
      </w:r>
      <w:proofErr w:type="spellEnd"/>
      <w:r>
        <w:rPr>
          <w:sz w:val="18"/>
        </w:rPr>
        <w:t xml:space="preserve"> </w:t>
      </w:r>
      <w:proofErr w:type="spellStart"/>
      <w:r>
        <w:rPr>
          <w:sz w:val="18"/>
        </w:rPr>
        <w:t>systems</w:t>
      </w:r>
      <w:proofErr w:type="spellEnd"/>
      <w:r>
        <w:rPr>
          <w:sz w:val="18"/>
        </w:rPr>
        <w:t xml:space="preserve"> (</w:t>
      </w:r>
      <w:proofErr w:type="spellStart"/>
      <w:r>
        <w:rPr>
          <w:sz w:val="18"/>
        </w:rPr>
        <w:t>rds</w:t>
      </w:r>
      <w:proofErr w:type="spellEnd"/>
      <w:r>
        <w:rPr>
          <w:sz w:val="18"/>
        </w:rPr>
        <w:t xml:space="preserve">),” in </w:t>
      </w:r>
      <w:r>
        <w:rPr>
          <w:i/>
          <w:sz w:val="18"/>
        </w:rPr>
        <w:t xml:space="preserve">2015 International Conference on Communications </w:t>
      </w:r>
      <w:proofErr w:type="spellStart"/>
      <w:r>
        <w:rPr>
          <w:i/>
          <w:sz w:val="18"/>
        </w:rPr>
        <w:t>and</w:t>
      </w:r>
      <w:proofErr w:type="spellEnd"/>
      <w:r>
        <w:rPr>
          <w:i/>
          <w:sz w:val="18"/>
        </w:rPr>
        <w:t xml:space="preserve"> Signal Processing (</w:t>
      </w:r>
      <w:proofErr w:type="spellStart"/>
      <w:r>
        <w:rPr>
          <w:i/>
          <w:sz w:val="18"/>
        </w:rPr>
        <w:t>ICCSP</w:t>
      </w:r>
      <w:proofErr w:type="spellEnd"/>
      <w:r>
        <w:rPr>
          <w:i/>
          <w:sz w:val="18"/>
        </w:rPr>
        <w:t>)</w:t>
      </w:r>
      <w:r>
        <w:rPr>
          <w:sz w:val="18"/>
        </w:rPr>
        <w:t>. IEEE, 2015, pp. 1748–1752.</w:t>
      </w:r>
    </w:p>
    <w:p w14:paraId="65C5560B" w14:textId="77777777" w:rsidR="00786301" w:rsidRDefault="00693040">
      <w:pPr>
        <w:numPr>
          <w:ilvl w:val="0"/>
          <w:numId w:val="4"/>
        </w:numPr>
        <w:spacing w:after="39" w:line="247" w:lineRule="auto"/>
        <w:ind w:hanging="408"/>
      </w:pPr>
      <w:r>
        <w:rPr>
          <w:sz w:val="18"/>
        </w:rPr>
        <w:t xml:space="preserve">N. Stanton, S. Landry, G. Di </w:t>
      </w:r>
      <w:proofErr w:type="spellStart"/>
      <w:r>
        <w:rPr>
          <w:sz w:val="18"/>
        </w:rPr>
        <w:t>Bucchianico</w:t>
      </w:r>
      <w:proofErr w:type="spellEnd"/>
      <w:r>
        <w:rPr>
          <w:sz w:val="18"/>
        </w:rPr>
        <w:t xml:space="preserve">, </w:t>
      </w:r>
      <w:proofErr w:type="spellStart"/>
      <w:r>
        <w:rPr>
          <w:sz w:val="18"/>
        </w:rPr>
        <w:t>and</w:t>
      </w:r>
      <w:proofErr w:type="spellEnd"/>
      <w:r>
        <w:rPr>
          <w:sz w:val="18"/>
        </w:rPr>
        <w:t xml:space="preserve"> A. </w:t>
      </w:r>
      <w:proofErr w:type="spellStart"/>
      <w:r>
        <w:rPr>
          <w:sz w:val="18"/>
        </w:rPr>
        <w:t>Vallicelli</w:t>
      </w:r>
      <w:proofErr w:type="spellEnd"/>
      <w:r>
        <w:rPr>
          <w:sz w:val="18"/>
        </w:rPr>
        <w:t>, “</w:t>
      </w:r>
      <w:proofErr w:type="spellStart"/>
      <w:r>
        <w:rPr>
          <w:sz w:val="18"/>
        </w:rPr>
        <w:t>Advances</w:t>
      </w:r>
      <w:proofErr w:type="spellEnd"/>
      <w:r>
        <w:rPr>
          <w:sz w:val="18"/>
        </w:rPr>
        <w:t xml:space="preserve"> in human </w:t>
      </w:r>
      <w:proofErr w:type="spellStart"/>
      <w:r>
        <w:rPr>
          <w:sz w:val="18"/>
        </w:rPr>
        <w:t>aspects</w:t>
      </w:r>
      <w:proofErr w:type="spellEnd"/>
      <w:r>
        <w:rPr>
          <w:sz w:val="18"/>
        </w:rPr>
        <w:t xml:space="preserve"> </w:t>
      </w:r>
      <w:proofErr w:type="spellStart"/>
      <w:r>
        <w:rPr>
          <w:sz w:val="18"/>
        </w:rPr>
        <w:t>of</w:t>
      </w:r>
      <w:proofErr w:type="spellEnd"/>
      <w:r>
        <w:rPr>
          <w:sz w:val="18"/>
        </w:rPr>
        <w:t xml:space="preserve"> </w:t>
      </w:r>
      <w:proofErr w:type="spellStart"/>
      <w:r>
        <w:rPr>
          <w:sz w:val="18"/>
        </w:rPr>
        <w:t>transportation</w:t>
      </w:r>
      <w:proofErr w:type="spellEnd"/>
      <w:r>
        <w:rPr>
          <w:sz w:val="18"/>
        </w:rPr>
        <w:t xml:space="preserve">: Part ii.” </w:t>
      </w:r>
      <w:proofErr w:type="spellStart"/>
      <w:r>
        <w:rPr>
          <w:sz w:val="18"/>
        </w:rPr>
        <w:t>AHFE</w:t>
      </w:r>
      <w:proofErr w:type="spellEnd"/>
      <w:r>
        <w:rPr>
          <w:sz w:val="18"/>
        </w:rPr>
        <w:t xml:space="preserve"> Conference, 2014, pp. 326–329.</w:t>
      </w:r>
    </w:p>
    <w:p w14:paraId="5E82CCBF" w14:textId="77777777" w:rsidR="00786301" w:rsidRDefault="00693040">
      <w:pPr>
        <w:numPr>
          <w:ilvl w:val="0"/>
          <w:numId w:val="4"/>
        </w:numPr>
        <w:spacing w:after="50" w:line="232" w:lineRule="auto"/>
        <w:ind w:hanging="408"/>
      </w:pPr>
      <w:r>
        <w:rPr>
          <w:sz w:val="18"/>
        </w:rPr>
        <w:t>(2018).</w:t>
      </w:r>
      <w:r>
        <w:rPr>
          <w:sz w:val="18"/>
        </w:rPr>
        <w:tab/>
        <w:t>[Online].</w:t>
      </w:r>
      <w:r>
        <w:rPr>
          <w:sz w:val="18"/>
        </w:rPr>
        <w:tab/>
      </w:r>
      <w:proofErr w:type="spellStart"/>
      <w:r>
        <w:rPr>
          <w:sz w:val="18"/>
        </w:rPr>
        <w:t>Available</w:t>
      </w:r>
      <w:proofErr w:type="spellEnd"/>
      <w:r>
        <w:rPr>
          <w:sz w:val="18"/>
        </w:rPr>
        <w:t>: https://https://www.diepresse.com/5382856/verkehrsplanerknoflacher-in-wien-staus-kunstlich-erzeugt/</w:t>
      </w:r>
    </w:p>
    <w:sectPr w:rsidR="00786301">
      <w:type w:val="continuous"/>
      <w:pgSz w:w="11906" w:h="16838"/>
      <w:pgMar w:top="1032" w:right="812" w:bottom="2503" w:left="812" w:header="720" w:footer="720" w:gutter="0"/>
      <w:cols w:num="2" w:space="23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e Salmen" w:date="2020-03-31T12:01:00Z" w:initials="CS">
    <w:p w14:paraId="7140E2FF" w14:textId="4817FF1F" w:rsidR="00A57223" w:rsidRDefault="00A57223">
      <w:pPr>
        <w:pStyle w:val="Kommentartext"/>
      </w:pPr>
      <w:r>
        <w:rPr>
          <w:rStyle w:val="Kommentarzeichen"/>
        </w:rPr>
        <w:annotationRef/>
      </w:r>
      <w:proofErr w:type="spellStart"/>
      <w:r>
        <w:t>What</w:t>
      </w:r>
      <w:proofErr w:type="spellEnd"/>
      <w:r>
        <w:t xml:space="preserve"> </w:t>
      </w:r>
      <w:proofErr w:type="spellStart"/>
      <w:r>
        <w:t>would</w:t>
      </w:r>
      <w:proofErr w:type="spellEnd"/>
      <w:r>
        <w:t xml:space="preserve"> </w:t>
      </w:r>
      <w:proofErr w:type="spellStart"/>
      <w:r>
        <w:t>that</w:t>
      </w:r>
      <w:proofErr w:type="spellEnd"/>
      <w:r>
        <w:t xml:space="preserve"> </w:t>
      </w:r>
      <w:proofErr w:type="spellStart"/>
      <w:r>
        <w:t>be</w:t>
      </w:r>
      <w:proofErr w:type="spellEnd"/>
      <w:r>
        <w:t xml:space="preserve">? The Austrian </w:t>
      </w:r>
      <w:proofErr w:type="spellStart"/>
      <w:r>
        <w:t>economy</w:t>
      </w:r>
      <w:proofErr w:type="spellEnd"/>
      <w:r>
        <w:t xml:space="preserve">? I </w:t>
      </w:r>
      <w:proofErr w:type="spellStart"/>
      <w:r>
        <w:t>sure</w:t>
      </w:r>
      <w:proofErr w:type="spellEnd"/>
      <w:r>
        <w:t xml:space="preserve"> </w:t>
      </w:r>
      <w:proofErr w:type="spellStart"/>
      <w:r>
        <w:t>hope</w:t>
      </w:r>
      <w:proofErr w:type="spellEnd"/>
      <w:r>
        <w:t xml:space="preserve"> </w:t>
      </w:r>
      <w:proofErr w:type="spellStart"/>
      <w:r>
        <w:t>you</w:t>
      </w:r>
      <w:proofErr w:type="spellEnd"/>
      <w:r>
        <w:t xml:space="preserve"> </w:t>
      </w:r>
      <w:proofErr w:type="spellStart"/>
      <w:r>
        <w:t>are</w:t>
      </w:r>
      <w:proofErr w:type="spellEnd"/>
      <w:r>
        <w:t xml:space="preserve"> not </w:t>
      </w:r>
      <w:proofErr w:type="spellStart"/>
      <w:r>
        <w:t>going</w:t>
      </w:r>
      <w:proofErr w:type="spellEnd"/>
      <w:r>
        <w:t xml:space="preserve"> </w:t>
      </w:r>
      <w:proofErr w:type="spellStart"/>
      <w:r>
        <w:t>to</w:t>
      </w:r>
      <w:proofErr w:type="spellEnd"/>
      <w:r>
        <w:t xml:space="preserve"> </w:t>
      </w:r>
      <w:proofErr w:type="spellStart"/>
      <w:r>
        <w:t>reach</w:t>
      </w:r>
      <w:proofErr w:type="spellEnd"/>
      <w:r>
        <w:t xml:space="preserve"> </w:t>
      </w:r>
      <w:proofErr w:type="spellStart"/>
      <w:r>
        <w:t>into</w:t>
      </w:r>
      <w:proofErr w:type="spellEnd"/>
      <w:r>
        <w:t xml:space="preserve"> </w:t>
      </w:r>
      <w:proofErr w:type="spellStart"/>
      <w:r>
        <w:t>claiming</w:t>
      </w:r>
      <w:proofErr w:type="spellEnd"/>
      <w:r>
        <w:t xml:space="preserve"> </w:t>
      </w:r>
      <w:proofErr w:type="spellStart"/>
      <w:r>
        <w:t>anything</w:t>
      </w:r>
      <w:proofErr w:type="spellEnd"/>
      <w:r>
        <w:t xml:space="preserve"> global. I </w:t>
      </w:r>
      <w:proofErr w:type="spellStart"/>
      <w:r>
        <w:t>said</w:t>
      </w:r>
      <w:proofErr w:type="spellEnd"/>
      <w:r>
        <w:t xml:space="preserve"> </w:t>
      </w:r>
      <w:proofErr w:type="spellStart"/>
      <w:r>
        <w:t>this</w:t>
      </w:r>
      <w:proofErr w:type="spellEnd"/>
      <w:r>
        <w:t xml:space="preserve"> multiple </w:t>
      </w:r>
      <w:proofErr w:type="spellStart"/>
      <w:r>
        <w:t>times</w:t>
      </w:r>
      <w:proofErr w:type="spellEnd"/>
      <w:r>
        <w:t xml:space="preserve"> in </w:t>
      </w:r>
      <w:proofErr w:type="spellStart"/>
      <w:r>
        <w:t>class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in </w:t>
      </w:r>
      <w:proofErr w:type="spellStart"/>
      <w:r>
        <w:t>our</w:t>
      </w:r>
      <w:proofErr w:type="spellEnd"/>
      <w:r>
        <w:t xml:space="preserve"> </w:t>
      </w:r>
      <w:proofErr w:type="spellStart"/>
      <w:r>
        <w:t>meeting</w:t>
      </w:r>
      <w:proofErr w:type="spellEnd"/>
      <w:r>
        <w:t xml:space="preserve">: This </w:t>
      </w:r>
      <w:proofErr w:type="spellStart"/>
      <w:r>
        <w:t>paper</w:t>
      </w:r>
      <w:proofErr w:type="spellEnd"/>
      <w:r>
        <w:t xml:space="preserve"> </w:t>
      </w:r>
      <w:proofErr w:type="spellStart"/>
      <w:r>
        <w:t>does</w:t>
      </w:r>
      <w:proofErr w:type="spellEnd"/>
      <w:r>
        <w:t xml:space="preserve"> not </w:t>
      </w:r>
      <w:proofErr w:type="spellStart"/>
      <w:r>
        <w:t>need</w:t>
      </w:r>
      <w:proofErr w:type="spellEnd"/>
      <w:r>
        <w:t xml:space="preserve"> an </w:t>
      </w:r>
      <w:proofErr w:type="spellStart"/>
      <w:r>
        <w:t>abstract</w:t>
      </w:r>
      <w:proofErr w:type="spellEnd"/>
      <w:r>
        <w:t xml:space="preserve">. </w:t>
      </w:r>
      <w:proofErr w:type="spellStart"/>
      <w:r>
        <w:t>We</w:t>
      </w:r>
      <w:proofErr w:type="spellEnd"/>
      <w:r>
        <w:t xml:space="preserve"> </w:t>
      </w:r>
      <w:proofErr w:type="spellStart"/>
      <w:r>
        <w:t>have</w:t>
      </w:r>
      <w:proofErr w:type="spellEnd"/>
      <w:r>
        <w:t xml:space="preserve"> not </w:t>
      </w:r>
      <w:proofErr w:type="spellStart"/>
      <w:r>
        <w:t>covered</w:t>
      </w:r>
      <w:proofErr w:type="spellEnd"/>
      <w:r>
        <w:t xml:space="preserve"> </w:t>
      </w:r>
      <w:proofErr w:type="spellStart"/>
      <w:r>
        <w:t>it</w:t>
      </w:r>
      <w:proofErr w:type="spellEnd"/>
      <w:r>
        <w:t xml:space="preserve"> in </w:t>
      </w:r>
      <w:proofErr w:type="spellStart"/>
      <w:r>
        <w:t>class</w:t>
      </w:r>
      <w:proofErr w:type="spellEnd"/>
      <w:r>
        <w:t xml:space="preserve"> </w:t>
      </w:r>
      <w:proofErr w:type="spellStart"/>
      <w:r>
        <w: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write</w:t>
      </w:r>
      <w:proofErr w:type="spellEnd"/>
      <w:r>
        <w:t xml:space="preserve"> </w:t>
      </w:r>
      <w:proofErr w:type="spellStart"/>
      <w:r>
        <w:t>is</w:t>
      </w:r>
      <w:proofErr w:type="spellEnd"/>
      <w:r>
        <w:t xml:space="preserve"> a </w:t>
      </w:r>
      <w:proofErr w:type="spellStart"/>
      <w:r>
        <w:t>summary</w:t>
      </w:r>
      <w:proofErr w:type="spellEnd"/>
      <w:r>
        <w:t xml:space="preserve">, not </w:t>
      </w:r>
      <w:proofErr w:type="spellStart"/>
      <w:r>
        <w:t>the</w:t>
      </w:r>
      <w:proofErr w:type="spellEnd"/>
      <w:r>
        <w:t xml:space="preserve"> </w:t>
      </w:r>
      <w:proofErr w:type="spellStart"/>
      <w:r>
        <w:t>very</w:t>
      </w:r>
      <w:proofErr w:type="spellEnd"/>
      <w:r>
        <w:t xml:space="preserve"> </w:t>
      </w:r>
      <w:proofErr w:type="spellStart"/>
      <w:r>
        <w:t>specific</w:t>
      </w:r>
      <w:proofErr w:type="spellEnd"/>
      <w:r>
        <w:t xml:space="preserve"> </w:t>
      </w:r>
      <w:proofErr w:type="spellStart"/>
      <w:r>
        <w:t>text</w:t>
      </w:r>
      <w:proofErr w:type="spellEnd"/>
      <w:r>
        <w:t xml:space="preserve"> type </w:t>
      </w:r>
      <w:proofErr w:type="spellStart"/>
      <w:r>
        <w:t>of</w:t>
      </w:r>
      <w:proofErr w:type="spellEnd"/>
      <w:r>
        <w:t xml:space="preserve"> an </w:t>
      </w:r>
      <w:proofErr w:type="spellStart"/>
      <w:r>
        <w:t>abstract</w:t>
      </w:r>
      <w:proofErr w:type="spellEnd"/>
      <w:r>
        <w:t xml:space="preserve">. </w:t>
      </w:r>
    </w:p>
  </w:comment>
  <w:comment w:id="6" w:author="Christine Salmen" w:date="2020-03-31T12:47:00Z" w:initials="CS">
    <w:p w14:paraId="67C6AE99" w14:textId="464559ED" w:rsidR="00A57223" w:rsidRDefault="00A57223">
      <w:pPr>
        <w:pStyle w:val="Kommentartext"/>
      </w:pPr>
      <w:r>
        <w:rPr>
          <w:rStyle w:val="Kommentarzeichen"/>
        </w:rPr>
        <w:annotationRef/>
      </w:r>
      <w:proofErr w:type="spellStart"/>
      <w:r>
        <w:t>too</w:t>
      </w:r>
      <w:proofErr w:type="spellEnd"/>
      <w:r>
        <w:t xml:space="preserve"> informal; </w:t>
      </w:r>
      <w:proofErr w:type="spellStart"/>
      <w:r>
        <w:t>this</w:t>
      </w:r>
      <w:proofErr w:type="spellEnd"/>
      <w:r>
        <w:t xml:space="preserve"> </w:t>
      </w:r>
      <w:proofErr w:type="spellStart"/>
      <w:r>
        <w:t>is</w:t>
      </w:r>
      <w:proofErr w:type="spellEnd"/>
      <w:r>
        <w:t xml:space="preserve"> </w:t>
      </w:r>
      <w:proofErr w:type="spellStart"/>
      <w:r>
        <w:t>supposed</w:t>
      </w:r>
      <w:proofErr w:type="spellEnd"/>
      <w:r>
        <w:t xml:space="preserve"> </w:t>
      </w:r>
      <w:proofErr w:type="spellStart"/>
      <w:r>
        <w:t>to</w:t>
      </w:r>
      <w:proofErr w:type="spellEnd"/>
      <w:r>
        <w:t xml:space="preserve"> </w:t>
      </w:r>
      <w:proofErr w:type="spellStart"/>
      <w:r>
        <w:t>be</w:t>
      </w:r>
      <w:proofErr w:type="spellEnd"/>
      <w:r>
        <w:t xml:space="preserve"> a </w:t>
      </w:r>
      <w:proofErr w:type="spellStart"/>
      <w:r>
        <w:t>paragraph</w:t>
      </w:r>
      <w:proofErr w:type="spellEnd"/>
      <w:r>
        <w:t xml:space="preserve"> on </w:t>
      </w:r>
      <w:proofErr w:type="spellStart"/>
      <w:r>
        <w:t>previous</w:t>
      </w:r>
      <w:proofErr w:type="spellEnd"/>
      <w:r>
        <w:t xml:space="preserve"> </w:t>
      </w:r>
      <w:proofErr w:type="spellStart"/>
      <w:r>
        <w:t>work</w:t>
      </w:r>
      <w:proofErr w:type="spellEnd"/>
      <w:r>
        <w:t xml:space="preserve"> </w:t>
      </w:r>
      <w:proofErr w:type="spellStart"/>
      <w:r>
        <w:t>done</w:t>
      </w:r>
      <w:proofErr w:type="spellEnd"/>
      <w:r>
        <w:t xml:space="preserve"> in </w:t>
      </w:r>
      <w:proofErr w:type="spellStart"/>
      <w:r>
        <w:t>your</w:t>
      </w:r>
      <w:proofErr w:type="spellEnd"/>
      <w:r>
        <w:t xml:space="preserve"> </w:t>
      </w:r>
      <w:proofErr w:type="spellStart"/>
      <w:r>
        <w:t>field</w:t>
      </w:r>
      <w:proofErr w:type="spellEnd"/>
      <w:r>
        <w:t xml:space="preserve">, not </w:t>
      </w:r>
      <w:proofErr w:type="spellStart"/>
      <w:r>
        <w:t>simply</w:t>
      </w:r>
      <w:proofErr w:type="spellEnd"/>
      <w:r>
        <w:t xml:space="preserve"> a </w:t>
      </w:r>
      <w:proofErr w:type="spellStart"/>
      <w:r>
        <w:t>summary</w:t>
      </w:r>
      <w:proofErr w:type="spellEnd"/>
      <w:r>
        <w:t xml:space="preserve"> </w:t>
      </w:r>
      <w:proofErr w:type="spellStart"/>
      <w:r>
        <w:t>of</w:t>
      </w:r>
      <w:proofErr w:type="spellEnd"/>
      <w:r>
        <w:t xml:space="preserve"> </w:t>
      </w:r>
      <w:proofErr w:type="spellStart"/>
      <w:r>
        <w:t>your</w:t>
      </w:r>
      <w:proofErr w:type="spellEnd"/>
      <w:r>
        <w:t xml:space="preserve"> </w:t>
      </w:r>
      <w:proofErr w:type="spellStart"/>
      <w:r>
        <w:t>story</w:t>
      </w:r>
      <w:proofErr w:type="spellEnd"/>
      <w:r>
        <w:t xml:space="preserve"> - </w:t>
      </w:r>
    </w:p>
  </w:comment>
  <w:comment w:id="9" w:author="Christine Salmen" w:date="2020-03-31T12:48:00Z" w:initials="CS">
    <w:p w14:paraId="707EC9EF" w14:textId="1D53B83A" w:rsidR="00A57223" w:rsidRDefault="00A57223">
      <w:pPr>
        <w:pStyle w:val="Kommentartext"/>
      </w:pPr>
      <w:r>
        <w:rPr>
          <w:rStyle w:val="Kommentarzeichen"/>
        </w:rPr>
        <w:annotationRef/>
      </w:r>
      <w:proofErr w:type="spellStart"/>
      <w:r>
        <w:t>again</w:t>
      </w:r>
      <w:proofErr w:type="spellEnd"/>
      <w:r>
        <w:t xml:space="preserve">, </w:t>
      </w:r>
      <w:proofErr w:type="spellStart"/>
      <w:r>
        <w:t>this</w:t>
      </w:r>
      <w:proofErr w:type="spellEnd"/>
      <w:r>
        <w:t xml:space="preserve"> </w:t>
      </w:r>
      <w:proofErr w:type="spellStart"/>
      <w:r>
        <w:t>is</w:t>
      </w:r>
      <w:proofErr w:type="spellEnd"/>
      <w:r>
        <w:t xml:space="preserve"> </w:t>
      </w:r>
      <w:proofErr w:type="spellStart"/>
      <w:r>
        <w:t>factually</w:t>
      </w:r>
      <w:proofErr w:type="spellEnd"/>
      <w:r>
        <w:t xml:space="preserve"> irrelevant</w:t>
      </w:r>
    </w:p>
  </w:comment>
  <w:comment w:id="10" w:author="Christine Salmen" w:date="2020-03-31T12:48:00Z" w:initials="CS">
    <w:p w14:paraId="2FCF4ADC" w14:textId="0E3B73EA" w:rsidR="00A57223" w:rsidRDefault="00A57223">
      <w:pPr>
        <w:pStyle w:val="Kommentartext"/>
      </w:pPr>
      <w:r>
        <w:rPr>
          <w:rStyle w:val="Kommentarzeichen"/>
        </w:rPr>
        <w:annotationRef/>
      </w:r>
      <w:proofErr w:type="spellStart"/>
      <w:r>
        <w:t>factually</w:t>
      </w:r>
      <w:proofErr w:type="spellEnd"/>
      <w:r>
        <w:t xml:space="preserve"> irrelevant; </w:t>
      </w:r>
      <w:proofErr w:type="spellStart"/>
      <w:r>
        <w:t>focus</w:t>
      </w:r>
      <w:proofErr w:type="spellEnd"/>
      <w:r>
        <w:t xml:space="preserve"> on </w:t>
      </w:r>
      <w:proofErr w:type="spellStart"/>
      <w:r>
        <w:t>the</w:t>
      </w:r>
      <w:proofErr w:type="spellEnd"/>
      <w:r>
        <w:t xml:space="preserve"> </w:t>
      </w:r>
      <w:proofErr w:type="spellStart"/>
      <w:r>
        <w:t>content</w:t>
      </w:r>
      <w:proofErr w:type="spellEnd"/>
    </w:p>
  </w:comment>
  <w:comment w:id="11" w:author="Christine Salmen" w:date="2020-03-31T12:49:00Z" w:initials="CS">
    <w:p w14:paraId="19DAA111" w14:textId="0821BDBF" w:rsidR="00A57223" w:rsidRDefault="00A57223">
      <w:pPr>
        <w:pStyle w:val="Kommentartext"/>
      </w:pPr>
      <w:r>
        <w:rPr>
          <w:rStyle w:val="Kommentarzeichen"/>
        </w:rPr>
        <w:annotationRef/>
      </w:r>
      <w:proofErr w:type="spellStart"/>
      <w:r>
        <w:t>readability</w:t>
      </w:r>
      <w:proofErr w:type="spellEnd"/>
      <w:r>
        <w:t xml:space="preserve"> </w:t>
      </w:r>
      <w:proofErr w:type="spellStart"/>
      <w:r>
        <w:t>is</w:t>
      </w:r>
      <w:proofErr w:type="spellEnd"/>
      <w:r>
        <w:t xml:space="preserve"> an </w:t>
      </w:r>
      <w:proofErr w:type="spellStart"/>
      <w:r>
        <w:t>issue</w:t>
      </w:r>
      <w:proofErr w:type="spellEnd"/>
      <w:r>
        <w:t xml:space="preserve"> </w:t>
      </w:r>
      <w:proofErr w:type="spellStart"/>
      <w:r>
        <w:t>here</w:t>
      </w:r>
      <w:proofErr w:type="spellEnd"/>
      <w:r>
        <w:t xml:space="preserve">, </w:t>
      </w:r>
      <w:proofErr w:type="spellStart"/>
      <w:r>
        <w:t>as</w:t>
      </w:r>
      <w:proofErr w:type="spellEnd"/>
      <w:r>
        <w:t xml:space="preserve"> </w:t>
      </w:r>
      <w:proofErr w:type="spellStart"/>
      <w:r>
        <w:t>it</w:t>
      </w:r>
      <w:proofErr w:type="spellEnd"/>
      <w:r>
        <w:t xml:space="preserve"> </w:t>
      </w:r>
      <w:proofErr w:type="spellStart"/>
      <w:r>
        <w:t>is</w:t>
      </w:r>
      <w:proofErr w:type="spellEnd"/>
      <w:r>
        <w:t xml:space="preserve"> in </w:t>
      </w:r>
      <w:proofErr w:type="spellStart"/>
      <w:r>
        <w:t>Figure</w:t>
      </w:r>
      <w:proofErr w:type="spellEnd"/>
      <w:r>
        <w:t xml:space="preserve"> 1. As </w:t>
      </w:r>
      <w:proofErr w:type="spellStart"/>
      <w:r>
        <w:t>you</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course</w:t>
      </w:r>
      <w:proofErr w:type="spellEnd"/>
      <w:r>
        <w:t xml:space="preserve">, </w:t>
      </w:r>
      <w:proofErr w:type="spellStart"/>
      <w:r>
        <w:t>every</w:t>
      </w:r>
      <w:proofErr w:type="spellEnd"/>
      <w:r>
        <w:t xml:space="preserve"> </w:t>
      </w:r>
      <w:proofErr w:type="spellStart"/>
      <w:r>
        <w:t>visualization</w:t>
      </w:r>
      <w:proofErr w:type="spellEnd"/>
      <w:r>
        <w:t xml:space="preserve"> </w:t>
      </w:r>
      <w:proofErr w:type="spellStart"/>
      <w:r>
        <w:t>is</w:t>
      </w:r>
      <w:proofErr w:type="spellEnd"/>
      <w:r>
        <w:t xml:space="preserve"> </w:t>
      </w:r>
      <w:proofErr w:type="spellStart"/>
      <w:r>
        <w:t>led</w:t>
      </w:r>
      <w:proofErr w:type="spellEnd"/>
      <w:r>
        <w:t xml:space="preserve"> in </w:t>
      </w:r>
      <w:proofErr w:type="spellStart"/>
      <w:r>
        <w:t>and</w:t>
      </w:r>
      <w:proofErr w:type="spellEnd"/>
      <w:r>
        <w:t xml:space="preserve"> out, </w:t>
      </w:r>
      <w:proofErr w:type="spellStart"/>
      <w:r>
        <w:t>described</w:t>
      </w:r>
      <w:proofErr w:type="spellEnd"/>
      <w:r>
        <w:t xml:space="preserve"> </w:t>
      </w:r>
      <w:proofErr w:type="spellStart"/>
      <w:r>
        <w:t>completely</w:t>
      </w:r>
      <w:proofErr w:type="spellEnd"/>
      <w:r>
        <w:t xml:space="preserve"> </w:t>
      </w:r>
      <w:proofErr w:type="spellStart"/>
      <w:r>
        <w:t>and</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narratie</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of</w:t>
      </w:r>
      <w:proofErr w:type="spellEnd"/>
      <w:r>
        <w:t xml:space="preserve"> </w:t>
      </w:r>
      <w:proofErr w:type="spellStart"/>
      <w:r>
        <w:t>the</w:t>
      </w:r>
      <w:proofErr w:type="spellEnd"/>
      <w:r>
        <w:t xml:space="preserve"> </w:t>
      </w:r>
      <w:proofErr w:type="spellStart"/>
      <w:r>
        <w:t>paper</w:t>
      </w:r>
      <w:proofErr w:type="spellEnd"/>
    </w:p>
  </w:comment>
  <w:comment w:id="12" w:author="Christine Salmen" w:date="2020-03-31T12:49:00Z" w:initials="CS">
    <w:p w14:paraId="11790F7F" w14:textId="058FE41F" w:rsidR="00A57223" w:rsidRDefault="00A57223">
      <w:pPr>
        <w:pStyle w:val="Kommentartext"/>
      </w:pPr>
      <w:r>
        <w:rPr>
          <w:rStyle w:val="Kommentarzeichen"/>
        </w:rPr>
        <w:annotationRef/>
      </w:r>
      <w:r>
        <w:t xml:space="preserve">? </w:t>
      </w:r>
      <w:proofErr w:type="spellStart"/>
      <w:r>
        <w:t>meaning</w:t>
      </w:r>
      <w:proofErr w:type="spellEnd"/>
      <w:r>
        <w:t xml:space="preserve">? </w:t>
      </w:r>
      <w:proofErr w:type="spellStart"/>
      <w:r>
        <w:t>is</w:t>
      </w:r>
      <w:proofErr w:type="spellEnd"/>
      <w:r>
        <w:t xml:space="preserve"> </w:t>
      </w:r>
      <w:proofErr w:type="spellStart"/>
      <w:r>
        <w:t>this</w:t>
      </w:r>
      <w:proofErr w:type="spellEnd"/>
      <w:r>
        <w:t xml:space="preserve"> relevant?</w:t>
      </w:r>
    </w:p>
  </w:comment>
  <w:comment w:id="15" w:author="Christine Salmen" w:date="2020-03-31T12:49:00Z" w:initials="CS">
    <w:p w14:paraId="7C2F23BE" w14:textId="0BE7938B" w:rsidR="00A57223" w:rsidRDefault="00A57223">
      <w:pPr>
        <w:pStyle w:val="Kommentartext"/>
      </w:pPr>
      <w:r>
        <w:rPr>
          <w:rStyle w:val="Kommentarzeichen"/>
        </w:rPr>
        <w:annotationRef/>
      </w:r>
      <w:proofErr w:type="spellStart"/>
      <w:r>
        <w:t>mark</w:t>
      </w:r>
      <w:proofErr w:type="spellEnd"/>
      <w:r>
        <w:t xml:space="preserve"> </w:t>
      </w:r>
      <w:proofErr w:type="spellStart"/>
      <w:r>
        <w:t>examples</w:t>
      </w:r>
      <w:proofErr w:type="spellEnd"/>
      <w:r>
        <w:t xml:space="preserve"> </w:t>
      </w:r>
      <w:proofErr w:type="spellStart"/>
      <w:r>
        <w:t>as</w:t>
      </w:r>
      <w:proofErr w:type="spellEnd"/>
      <w:r>
        <w:t xml:space="preserve"> such</w:t>
      </w:r>
    </w:p>
  </w:comment>
  <w:comment w:id="30" w:author="Christine Salmen" w:date="2020-03-31T12:51:00Z" w:initials="CS">
    <w:p w14:paraId="67EB4543" w14:textId="3B1416C5" w:rsidR="00A57223" w:rsidRDefault="00A57223" w:rsidP="00A57223">
      <w:pPr>
        <w:pStyle w:val="Kommentartext"/>
      </w:pPr>
      <w:r>
        <w:rPr>
          <w:rStyle w:val="Kommentarzeichen"/>
        </w:rPr>
        <w:annotationRef/>
      </w:r>
      <w:proofErr w:type="spellStart"/>
      <w:r>
        <w:t>too</w:t>
      </w:r>
      <w:proofErr w:type="spellEnd"/>
      <w:r>
        <w:t xml:space="preserve"> </w:t>
      </w:r>
      <w:proofErr w:type="spellStart"/>
      <w:r>
        <w:t>colloquial</w:t>
      </w:r>
      <w:proofErr w:type="spellEnd"/>
      <w:r>
        <w:t xml:space="preserve">; </w:t>
      </w:r>
      <w:proofErr w:type="spellStart"/>
      <w:r>
        <w:t>write</w:t>
      </w:r>
      <w:proofErr w:type="spellEnd"/>
      <w:r>
        <w:t xml:space="preserve"> </w:t>
      </w:r>
      <w:proofErr w:type="spellStart"/>
      <w:r>
        <w:t>more</w:t>
      </w:r>
      <w:proofErr w:type="spellEnd"/>
      <w:r>
        <w:t xml:space="preserve"> </w:t>
      </w:r>
      <w:proofErr w:type="spellStart"/>
      <w:r>
        <w:t>formally</w:t>
      </w:r>
      <w:proofErr w:type="spellEnd"/>
      <w:r>
        <w:t xml:space="preserve"> in a </w:t>
      </w:r>
      <w:proofErr w:type="spellStart"/>
      <w:r>
        <w:t>research</w:t>
      </w:r>
      <w:proofErr w:type="spellEnd"/>
      <w:r>
        <w:t xml:space="preserve"> </w:t>
      </w:r>
      <w:proofErr w:type="spellStart"/>
      <w:r>
        <w:t>paper</w:t>
      </w:r>
      <w:proofErr w:type="spellEnd"/>
    </w:p>
  </w:comment>
  <w:comment w:id="37" w:author="Christine Salmen" w:date="2020-03-31T12:52:00Z" w:initials="CS">
    <w:p w14:paraId="629D39E3" w14:textId="75122F21" w:rsidR="00A57223" w:rsidRDefault="00A57223">
      <w:pPr>
        <w:pStyle w:val="Kommentartext"/>
      </w:pPr>
      <w:r>
        <w:rPr>
          <w:rStyle w:val="Kommentarzeichen"/>
        </w:rPr>
        <w:annotationRef/>
      </w:r>
      <w:r>
        <w:t xml:space="preserve">This </w:t>
      </w:r>
      <w:proofErr w:type="spellStart"/>
      <w:r>
        <w:t>is</w:t>
      </w:r>
      <w:proofErr w:type="spellEnd"/>
      <w:r>
        <w:t xml:space="preserve"> not </w:t>
      </w: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w:t>
      </w:r>
      <w:proofErr w:type="spellStart"/>
      <w:r>
        <w:t>paper</w:t>
      </w:r>
      <w:proofErr w:type="spellEnd"/>
      <w:r>
        <w:t xml:space="preserve">, </w:t>
      </w:r>
      <w:proofErr w:type="spellStart"/>
      <w:r>
        <w:t>correct</w:t>
      </w:r>
      <w:proofErr w:type="spellEnd"/>
      <w:r>
        <w:t xml:space="preserve">? Move </w:t>
      </w:r>
      <w:proofErr w:type="spellStart"/>
      <w:r>
        <w:t>it</w:t>
      </w:r>
      <w:proofErr w:type="spellEnd"/>
      <w:r>
        <w:t xml:space="preserve"> </w:t>
      </w:r>
      <w:proofErr w:type="spellStart"/>
      <w:r>
        <w:t>to</w:t>
      </w:r>
      <w:proofErr w:type="spellEnd"/>
      <w:r>
        <w:t xml:space="preserve"> </w:t>
      </w:r>
      <w:proofErr w:type="spellStart"/>
      <w:r>
        <w:t>appropriate</w:t>
      </w:r>
      <w:proofErr w:type="spellEnd"/>
      <w:r>
        <w:t xml:space="preserve"> </w:t>
      </w:r>
      <w:proofErr w:type="spellStart"/>
      <w:r>
        <w:t>section</w:t>
      </w:r>
      <w:proofErr w:type="spellEnd"/>
    </w:p>
  </w:comment>
  <w:comment w:id="54" w:author="Christine Salmen" w:date="2020-03-31T13:02:00Z" w:initials="CS">
    <w:p w14:paraId="4BF29A32" w14:textId="1D8FA940" w:rsidR="00B2763D" w:rsidRDefault="00B2763D">
      <w:pPr>
        <w:pStyle w:val="Kommentartext"/>
      </w:pPr>
      <w:r>
        <w:rPr>
          <w:rStyle w:val="Kommentarzeichen"/>
        </w:rPr>
        <w:annotationRef/>
      </w:r>
      <w:r>
        <w:t xml:space="preserve">The </w:t>
      </w:r>
      <w:proofErr w:type="spellStart"/>
      <w:r>
        <w:t>point</w:t>
      </w:r>
      <w:proofErr w:type="spellEnd"/>
      <w:r>
        <w:t xml:space="preserve"> in </w:t>
      </w:r>
      <w:proofErr w:type="spellStart"/>
      <w:r>
        <w:t>this</w:t>
      </w:r>
      <w:proofErr w:type="spellEnd"/>
      <w:r>
        <w:t xml:space="preserve"> </w:t>
      </w:r>
      <w:proofErr w:type="spellStart"/>
      <w:r>
        <w:t>section</w:t>
      </w:r>
      <w:proofErr w:type="spellEnd"/>
      <w:r>
        <w:t xml:space="preserve"> </w:t>
      </w:r>
      <w:proofErr w:type="spellStart"/>
      <w:r>
        <w:t>is</w:t>
      </w:r>
      <w:proofErr w:type="spellEnd"/>
      <w:r>
        <w:t xml:space="preserve"> </w:t>
      </w:r>
      <w:proofErr w:type="spellStart"/>
      <w:r>
        <w:t>to</w:t>
      </w:r>
      <w:proofErr w:type="spellEnd"/>
      <w:r>
        <w:t xml:space="preserve"> </w:t>
      </w:r>
      <w:proofErr w:type="spellStart"/>
      <w:r>
        <w:t>give</w:t>
      </w:r>
      <w:proofErr w:type="spellEnd"/>
      <w:r>
        <w:t xml:space="preserve"> </w:t>
      </w:r>
      <w:proofErr w:type="spellStart"/>
      <w:r>
        <w:t>aims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checked</w:t>
      </w:r>
      <w:proofErr w:type="spellEnd"/>
      <w:r>
        <w:t xml:space="preserve"> </w:t>
      </w:r>
      <w:proofErr w:type="spellStart"/>
      <w:r>
        <w:t>at</w:t>
      </w:r>
      <w:proofErr w:type="spellEnd"/>
      <w:r>
        <w:t xml:space="preserve"> </w:t>
      </w:r>
      <w:proofErr w:type="spellStart"/>
      <w:r>
        <w:t>the</w:t>
      </w:r>
      <w:proofErr w:type="spellEnd"/>
      <w:r>
        <w:t xml:space="preserve"> end; </w:t>
      </w:r>
      <w:proofErr w:type="spellStart"/>
      <w:r>
        <w:t>make</w:t>
      </w:r>
      <w:proofErr w:type="spellEnd"/>
      <w:r>
        <w:t xml:space="preserve"> </w:t>
      </w:r>
      <w:proofErr w:type="spellStart"/>
      <w:r>
        <w:t>sure</w:t>
      </w:r>
      <w:proofErr w:type="spellEnd"/>
      <w:r>
        <w:t xml:space="preserve"> </w:t>
      </w:r>
      <w:proofErr w:type="spellStart"/>
      <w:r>
        <w:t>you</w:t>
      </w:r>
      <w:proofErr w:type="spellEnd"/>
      <w:r>
        <w:t xml:space="preserve"> pick </w:t>
      </w:r>
      <w:proofErr w:type="spellStart"/>
      <w:r>
        <w:t>those</w:t>
      </w:r>
      <w:proofErr w:type="spellEnd"/>
      <w:r>
        <w:t xml:space="preserve"> </w:t>
      </w:r>
      <w:proofErr w:type="spellStart"/>
      <w:r>
        <w:t>up</w:t>
      </w:r>
      <w:proofErr w:type="spellEnd"/>
      <w:r>
        <w:t xml:space="preserve"> in </w:t>
      </w:r>
      <w:proofErr w:type="spellStart"/>
      <w:r>
        <w:t>the</w:t>
      </w:r>
      <w:proofErr w:type="spellEnd"/>
      <w:r>
        <w:t xml:space="preserve"> </w:t>
      </w:r>
      <w:proofErr w:type="spellStart"/>
      <w:r>
        <w:t>conclusion</w:t>
      </w:r>
      <w:proofErr w:type="spellEnd"/>
      <w:r>
        <w:t xml:space="preserve"> </w:t>
      </w:r>
      <w:proofErr w:type="spellStart"/>
      <w:r>
        <w:t>and</w:t>
      </w:r>
      <w:proofErr w:type="spellEnd"/>
      <w:r>
        <w:t xml:space="preserve"> </w:t>
      </w:r>
      <w:proofErr w:type="spellStart"/>
      <w:r>
        <w:t>can</w:t>
      </w:r>
      <w:proofErr w:type="spellEnd"/>
      <w:r>
        <w:t xml:space="preserve"> </w:t>
      </w:r>
      <w:proofErr w:type="spellStart"/>
      <w:r>
        <w:t>serve</w:t>
      </w:r>
      <w:proofErr w:type="spellEnd"/>
      <w:r>
        <w:t xml:space="preserve"> </w:t>
      </w:r>
      <w:proofErr w:type="spellStart"/>
      <w:r>
        <w:t>them</w:t>
      </w:r>
      <w:proofErr w:type="spellEnd"/>
      <w:r>
        <w:t xml:space="preserve"> </w:t>
      </w:r>
      <w:proofErr w:type="spellStart"/>
      <w:r>
        <w:t>with</w:t>
      </w:r>
      <w:proofErr w:type="spellEnd"/>
      <w:r>
        <w:t xml:space="preserve"> </w:t>
      </w:r>
      <w:proofErr w:type="spellStart"/>
      <w:r>
        <w:t>the</w:t>
      </w:r>
      <w:proofErr w:type="spellEnd"/>
      <w:r>
        <w:t xml:space="preserve"> </w:t>
      </w:r>
      <w:proofErr w:type="spellStart"/>
      <w:r>
        <w:t>knowledge</w:t>
      </w:r>
      <w:proofErr w:type="spellEnd"/>
      <w:r>
        <w:t xml:space="preserve"> </w:t>
      </w:r>
      <w:proofErr w:type="spellStart"/>
      <w:r>
        <w:t>created</w:t>
      </w:r>
      <w:proofErr w:type="spellEnd"/>
      <w:r>
        <w:t xml:space="preserve"> in </w:t>
      </w:r>
      <w:proofErr w:type="spellStart"/>
      <w:r>
        <w:t>your</w:t>
      </w:r>
      <w:proofErr w:type="spellEnd"/>
      <w:r>
        <w:t xml:space="preserve"> </w:t>
      </w:r>
      <w:proofErr w:type="spellStart"/>
      <w:r>
        <w:t>paper</w:t>
      </w:r>
      <w:proofErr w:type="spellEnd"/>
    </w:p>
  </w:comment>
  <w:comment w:id="60" w:author="Christine Salmen" w:date="2020-03-31T12:52:00Z" w:initials="CS">
    <w:p w14:paraId="55A6F082" w14:textId="55748365" w:rsidR="00A57223" w:rsidRDefault="00A57223">
      <w:pPr>
        <w:pStyle w:val="Kommentartext"/>
      </w:pPr>
      <w:r>
        <w:rPr>
          <w:rStyle w:val="Kommentarzeichen"/>
        </w:rPr>
        <w:annotationRef/>
      </w:r>
      <w:proofErr w:type="spellStart"/>
      <w:r>
        <w:t>repetition</w:t>
      </w:r>
      <w:proofErr w:type="spellEnd"/>
    </w:p>
  </w:comment>
  <w:comment w:id="112" w:author="Christine Salmen" w:date="2020-03-31T13:05:00Z" w:initials="CS">
    <w:p w14:paraId="1B172B47" w14:textId="61934265" w:rsidR="00B2763D" w:rsidRDefault="00B2763D">
      <w:pPr>
        <w:pStyle w:val="Kommentartext"/>
      </w:pPr>
      <w:r>
        <w:rPr>
          <w:rStyle w:val="Kommentarzeichen"/>
        </w:rPr>
        <w:annotationRef/>
      </w:r>
      <w:proofErr w:type="spellStart"/>
      <w:r>
        <w:t>description</w:t>
      </w:r>
      <w:proofErr w:type="spellEnd"/>
      <w:r>
        <w:t xml:space="preserve"> </w:t>
      </w:r>
      <w:proofErr w:type="spellStart"/>
      <w:r>
        <w:t>missing</w:t>
      </w:r>
      <w:proofErr w:type="spellEnd"/>
      <w:r>
        <w:t xml:space="preserve">, </w:t>
      </w:r>
      <w:proofErr w:type="spellStart"/>
      <w:r>
        <w:t>lead</w:t>
      </w:r>
      <w:proofErr w:type="spellEnd"/>
      <w:r>
        <w:t xml:space="preserve"> in </w:t>
      </w:r>
      <w:proofErr w:type="spellStart"/>
      <w:r>
        <w:t>and</w:t>
      </w:r>
      <w:proofErr w:type="spellEnd"/>
      <w:r>
        <w:t xml:space="preserve"> </w:t>
      </w:r>
      <w:proofErr w:type="spellStart"/>
      <w:r>
        <w:t>lead</w:t>
      </w:r>
      <w:proofErr w:type="spellEnd"/>
      <w:r>
        <w:t xml:space="preserve"> out, </w:t>
      </w:r>
      <w:proofErr w:type="spellStart"/>
      <w:r>
        <w:t>make</w:t>
      </w:r>
      <w:proofErr w:type="spellEnd"/>
      <w:r>
        <w:t xml:space="preserve"> </w:t>
      </w:r>
      <w:proofErr w:type="spellStart"/>
      <w:r>
        <w:t>readable</w:t>
      </w:r>
      <w:proofErr w:type="spellEnd"/>
      <w:r>
        <w:t xml:space="preserve"> etc.</w:t>
      </w:r>
      <w:bookmarkStart w:id="113" w:name="_GoBack"/>
      <w:bookmarkEnd w:id="113"/>
    </w:p>
  </w:comment>
  <w:comment w:id="114" w:author="Christine Salmen" w:date="2020-03-31T13:05:00Z" w:initials="CS">
    <w:p w14:paraId="2AC2DB82" w14:textId="13A0CE4D" w:rsidR="00B2763D" w:rsidRDefault="00B2763D">
      <w:pPr>
        <w:pStyle w:val="Kommentartext"/>
      </w:pPr>
      <w:r>
        <w:rPr>
          <w:rStyle w:val="Kommentarzeichen"/>
        </w:rPr>
        <w:annotationRef/>
      </w:r>
      <w:proofErr w:type="spellStart"/>
      <w:r>
        <w:t>there</w:t>
      </w:r>
      <w:proofErr w:type="spellEnd"/>
      <w:r>
        <w:t xml:space="preserve"> </w:t>
      </w:r>
      <w:proofErr w:type="spellStart"/>
      <w:r>
        <w:t>are</w:t>
      </w:r>
      <w:proofErr w:type="spellEnd"/>
      <w:r>
        <w:t xml:space="preserve"> </w:t>
      </w:r>
      <w:proofErr w:type="spellStart"/>
      <w:r>
        <w:t>subheadings</w:t>
      </w:r>
      <w:proofErr w:type="spellEnd"/>
      <w:r>
        <w:t xml:space="preserve">, I </w:t>
      </w:r>
      <w:proofErr w:type="spellStart"/>
      <w:r>
        <w:t>guess</w:t>
      </w:r>
      <w:proofErr w:type="spellEnd"/>
      <w:r>
        <w:t xml:space="preserve">? </w:t>
      </w:r>
      <w:proofErr w:type="spellStart"/>
      <w:r>
        <w:t>They</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layouted</w:t>
      </w:r>
      <w:proofErr w:type="spellEnd"/>
      <w:r>
        <w:t xml:space="preserve"> </w:t>
      </w:r>
      <w:proofErr w:type="spellStart"/>
      <w:r>
        <w:t>properly</w:t>
      </w:r>
      <w:proofErr w:type="spellEnd"/>
    </w:p>
  </w:comment>
  <w:comment w:id="124" w:author="Christine Salmen" w:date="2020-03-31T13:01:00Z" w:initials="CS">
    <w:p w14:paraId="5E29D3E0" w14:textId="1FD866F5" w:rsidR="00B2763D" w:rsidRDefault="00B2763D">
      <w:pPr>
        <w:pStyle w:val="Kommentartext"/>
      </w:pPr>
      <w:r>
        <w:rPr>
          <w:rStyle w:val="Kommentarzeichen"/>
        </w:rPr>
        <w:annotationRef/>
      </w: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it</w:t>
      </w:r>
      <w:proofErr w:type="spellEnd"/>
      <w:r>
        <w:t xml:space="preserve"> relevant </w:t>
      </w:r>
      <w:proofErr w:type="spellStart"/>
      <w:r>
        <w:t>that</w:t>
      </w:r>
      <w:proofErr w:type="spellEnd"/>
      <w:r>
        <w:t xml:space="preserve"> </w:t>
      </w:r>
      <w:proofErr w:type="spellStart"/>
      <w:r>
        <w:t>it's</w:t>
      </w:r>
      <w:proofErr w:type="spellEnd"/>
      <w:r>
        <w:t xml:space="preserve"> </w:t>
      </w:r>
      <w:proofErr w:type="spellStart"/>
      <w:r>
        <w:t>Turkish</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112A1" w14:textId="77777777" w:rsidR="00A57223" w:rsidRDefault="00A57223">
      <w:pPr>
        <w:spacing w:after="0" w:line="240" w:lineRule="auto"/>
      </w:pPr>
      <w:r>
        <w:separator/>
      </w:r>
    </w:p>
  </w:endnote>
  <w:endnote w:type="continuationSeparator" w:id="0">
    <w:p w14:paraId="65A49F7E" w14:textId="77777777" w:rsidR="00A57223" w:rsidRDefault="00A5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FE9E3" w14:textId="77777777" w:rsidR="00A57223" w:rsidRDefault="00A5722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5AD2F" w14:textId="77777777" w:rsidR="00A57223" w:rsidRDefault="00A57223">
    <w:pPr>
      <w:spacing w:after="0" w:line="259" w:lineRule="auto"/>
      <w:ind w:left="0" w:firstLine="0"/>
      <w:jc w:val="center"/>
    </w:pPr>
    <w:r>
      <w:fldChar w:fldCharType="begin"/>
    </w:r>
    <w:r>
      <w:instrText xml:space="preserve"> PAGE   \* MERGEFORMAT </w:instrText>
    </w:r>
    <w:r>
      <w:fldChar w:fldCharType="separate"/>
    </w:r>
    <w:r w:rsidR="00B2763D">
      <w:rPr>
        <w:noProof/>
      </w:rPr>
      <w:t>5</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9DC7D" w14:textId="77777777" w:rsidR="00A57223" w:rsidRDefault="00A5722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34BAA" w14:textId="77777777" w:rsidR="00A57223" w:rsidRDefault="00A57223">
      <w:pPr>
        <w:spacing w:after="0" w:line="240" w:lineRule="auto"/>
      </w:pPr>
      <w:r>
        <w:separator/>
      </w:r>
    </w:p>
  </w:footnote>
  <w:footnote w:type="continuationSeparator" w:id="0">
    <w:p w14:paraId="10FFEFBA" w14:textId="77777777" w:rsidR="00A57223" w:rsidRDefault="00A572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63278"/>
    <w:multiLevelType w:val="hybridMultilevel"/>
    <w:tmpl w:val="C470ACE0"/>
    <w:lvl w:ilvl="0" w:tplc="78280056">
      <w:start w:val="5"/>
      <w:numFmt w:val="upperRoman"/>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8E8846">
      <w:start w:val="1"/>
      <w:numFmt w:val="lowerLetter"/>
      <w:lvlText w:val="%2"/>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9C9DE0">
      <w:start w:val="1"/>
      <w:numFmt w:val="lowerRoman"/>
      <w:lvlText w:val="%3"/>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4316E">
      <w:start w:val="1"/>
      <w:numFmt w:val="decimal"/>
      <w:lvlText w:val="%4"/>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98F35C">
      <w:start w:val="1"/>
      <w:numFmt w:val="lowerLetter"/>
      <w:lvlText w:val="%5"/>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A9056">
      <w:start w:val="1"/>
      <w:numFmt w:val="lowerRoman"/>
      <w:lvlText w:val="%6"/>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02A312">
      <w:start w:val="1"/>
      <w:numFmt w:val="decimal"/>
      <w:lvlText w:val="%7"/>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AC69EC">
      <w:start w:val="1"/>
      <w:numFmt w:val="lowerLetter"/>
      <w:lvlText w:val="%8"/>
      <w:lvlJc w:val="left"/>
      <w:pPr>
        <w:ind w:left="7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62A438">
      <w:start w:val="1"/>
      <w:numFmt w:val="lowerRoman"/>
      <w:lvlText w:val="%9"/>
      <w:lvlJc w:val="left"/>
      <w:pPr>
        <w:ind w:left="7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3F957EF0"/>
    <w:multiLevelType w:val="hybridMultilevel"/>
    <w:tmpl w:val="1816666A"/>
    <w:lvl w:ilvl="0" w:tplc="671E73A2">
      <w:start w:val="10"/>
      <w:numFmt w:val="decimal"/>
      <w:lvlText w:val="[%1]"/>
      <w:lvlJc w:val="left"/>
      <w:pPr>
        <w:ind w:left="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8B0DC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765F8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BFCBD2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25D2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208270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20BA8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3C71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302C9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nsid w:val="4D782F3C"/>
    <w:multiLevelType w:val="hybridMultilevel"/>
    <w:tmpl w:val="94A639BA"/>
    <w:lvl w:ilvl="0" w:tplc="F1422D66">
      <w:start w:val="2"/>
      <w:numFmt w:val="decimal"/>
      <w:lvlText w:val="[%1]"/>
      <w:lvlJc w:val="left"/>
      <w:pPr>
        <w:ind w:left="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D3AA1D0">
      <w:start w:val="1"/>
      <w:numFmt w:val="lowerLetter"/>
      <w:lvlText w:val="%2"/>
      <w:lvlJc w:val="left"/>
      <w:pPr>
        <w:ind w:left="1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F8C41E0">
      <w:start w:val="1"/>
      <w:numFmt w:val="lowerRoman"/>
      <w:lvlText w:val="%3"/>
      <w:lvlJc w:val="left"/>
      <w:pPr>
        <w:ind w:left="1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367F4E">
      <w:start w:val="1"/>
      <w:numFmt w:val="decimal"/>
      <w:lvlText w:val="%4"/>
      <w:lvlJc w:val="left"/>
      <w:pPr>
        <w:ind w:left="2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9C9E52">
      <w:start w:val="1"/>
      <w:numFmt w:val="lowerLetter"/>
      <w:lvlText w:val="%5"/>
      <w:lvlJc w:val="left"/>
      <w:pPr>
        <w:ind w:left="3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C984E08">
      <w:start w:val="1"/>
      <w:numFmt w:val="lowerRoman"/>
      <w:lvlText w:val="%6"/>
      <w:lvlJc w:val="left"/>
      <w:pPr>
        <w:ind w:left="4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94FD56">
      <w:start w:val="1"/>
      <w:numFmt w:val="decimal"/>
      <w:lvlText w:val="%7"/>
      <w:lvlJc w:val="left"/>
      <w:pPr>
        <w:ind w:left="4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CC984">
      <w:start w:val="1"/>
      <w:numFmt w:val="lowerLetter"/>
      <w:lvlText w:val="%8"/>
      <w:lvlJc w:val="left"/>
      <w:pPr>
        <w:ind w:left="5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A80801E">
      <w:start w:val="1"/>
      <w:numFmt w:val="lowerRoman"/>
      <w:lvlText w:val="%9"/>
      <w:lvlJc w:val="left"/>
      <w:pPr>
        <w:ind w:left="6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nsid w:val="61651C81"/>
    <w:multiLevelType w:val="hybridMultilevel"/>
    <w:tmpl w:val="63ECDEB6"/>
    <w:lvl w:ilvl="0" w:tplc="7554BD6C">
      <w:start w:val="2"/>
      <w:numFmt w:val="upperRoman"/>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F06ACC">
      <w:start w:val="1"/>
      <w:numFmt w:val="lowerLetter"/>
      <w:lvlText w:val="%2"/>
      <w:lvlJc w:val="left"/>
      <w:pPr>
        <w:ind w:left="2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625C86">
      <w:start w:val="1"/>
      <w:numFmt w:val="lowerRoman"/>
      <w:lvlText w:val="%3"/>
      <w:lvlJc w:val="left"/>
      <w:pPr>
        <w:ind w:left="3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2EDAF8">
      <w:start w:val="1"/>
      <w:numFmt w:val="decimal"/>
      <w:lvlText w:val="%4"/>
      <w:lvlJc w:val="left"/>
      <w:pPr>
        <w:ind w:left="3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0A193C">
      <w:start w:val="1"/>
      <w:numFmt w:val="lowerLetter"/>
      <w:lvlText w:val="%5"/>
      <w:lvlJc w:val="left"/>
      <w:pPr>
        <w:ind w:left="4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FAE222">
      <w:start w:val="1"/>
      <w:numFmt w:val="lowerRoman"/>
      <w:lvlText w:val="%6"/>
      <w:lvlJc w:val="left"/>
      <w:pPr>
        <w:ind w:left="5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08C24C">
      <w:start w:val="1"/>
      <w:numFmt w:val="decimal"/>
      <w:lvlText w:val="%7"/>
      <w:lvlJc w:val="left"/>
      <w:pPr>
        <w:ind w:left="6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120F6C">
      <w:start w:val="1"/>
      <w:numFmt w:val="lowerLetter"/>
      <w:lvlText w:val="%8"/>
      <w:lvlJc w:val="left"/>
      <w:pPr>
        <w:ind w:left="6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668644">
      <w:start w:val="1"/>
      <w:numFmt w:val="lowerRoman"/>
      <w:lvlText w:val="%9"/>
      <w:lvlJc w:val="left"/>
      <w:pPr>
        <w:ind w:left="7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01"/>
    <w:rsid w:val="00693040"/>
    <w:rsid w:val="00786301"/>
    <w:rsid w:val="007B51A8"/>
    <w:rsid w:val="00897E51"/>
    <w:rsid w:val="00A57223"/>
    <w:rsid w:val="00B2763D"/>
    <w:rsid w:val="00C2040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5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 w:line="249" w:lineRule="auto"/>
      <w:ind w:left="77" w:firstLine="209"/>
      <w:jc w:val="both"/>
    </w:pPr>
    <w:rPr>
      <w:rFonts w:ascii="Calibri" w:eastAsia="Calibri" w:hAnsi="Calibri" w:cs="Calibri"/>
      <w:color w:val="000000"/>
    </w:rPr>
  </w:style>
  <w:style w:type="paragraph" w:styleId="berschrift1">
    <w:name w:val="heading 1"/>
    <w:next w:val="Standard"/>
    <w:link w:val="berschrift1Zeichen"/>
    <w:uiPriority w:val="9"/>
    <w:qFormat/>
    <w:pPr>
      <w:keepNext/>
      <w:keepLines/>
      <w:spacing w:after="0"/>
      <w:ind w:left="229" w:hanging="10"/>
      <w:outlineLvl w:val="0"/>
    </w:pPr>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Pr>
      <w:rFonts w:ascii="Calibri" w:eastAsia="Calibri" w:hAnsi="Calibri" w:cs="Calibri"/>
      <w:color w:val="000000"/>
      <w:sz w:val="22"/>
    </w:rPr>
  </w:style>
  <w:style w:type="paragraph" w:styleId="Sprechblasentext">
    <w:name w:val="Balloon Text"/>
    <w:basedOn w:val="Standard"/>
    <w:link w:val="SprechblasentextZeichen"/>
    <w:uiPriority w:val="99"/>
    <w:semiHidden/>
    <w:unhideWhenUsed/>
    <w:rsid w:val="00C2040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2040D"/>
    <w:rPr>
      <w:rFonts w:ascii="Lucida Grande" w:eastAsia="Calibri" w:hAnsi="Lucida Grande" w:cs="Lucida Grande"/>
      <w:color w:val="000000"/>
      <w:sz w:val="18"/>
      <w:szCs w:val="18"/>
    </w:rPr>
  </w:style>
  <w:style w:type="character" w:styleId="Kommentarzeichen">
    <w:name w:val="annotation reference"/>
    <w:basedOn w:val="Absatzstandardschriftart"/>
    <w:uiPriority w:val="99"/>
    <w:semiHidden/>
    <w:unhideWhenUsed/>
    <w:rsid w:val="00C2040D"/>
    <w:rPr>
      <w:sz w:val="18"/>
      <w:szCs w:val="18"/>
    </w:rPr>
  </w:style>
  <w:style w:type="paragraph" w:styleId="Kommentartext">
    <w:name w:val="annotation text"/>
    <w:basedOn w:val="Standard"/>
    <w:link w:val="KommentartextZeichen"/>
    <w:uiPriority w:val="99"/>
    <w:semiHidden/>
    <w:unhideWhenUsed/>
    <w:rsid w:val="00C2040D"/>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C2040D"/>
    <w:rPr>
      <w:rFonts w:ascii="Calibri" w:eastAsia="Calibri" w:hAnsi="Calibri" w:cs="Calibri"/>
      <w:color w:val="000000"/>
      <w:sz w:val="24"/>
      <w:szCs w:val="24"/>
    </w:rPr>
  </w:style>
  <w:style w:type="paragraph" w:styleId="Kommentarthema">
    <w:name w:val="annotation subject"/>
    <w:basedOn w:val="Kommentartext"/>
    <w:next w:val="Kommentartext"/>
    <w:link w:val="KommentarthemaZeichen"/>
    <w:uiPriority w:val="99"/>
    <w:semiHidden/>
    <w:unhideWhenUsed/>
    <w:rsid w:val="00C2040D"/>
    <w:rPr>
      <w:b/>
      <w:bCs/>
      <w:sz w:val="20"/>
      <w:szCs w:val="20"/>
    </w:rPr>
  </w:style>
  <w:style w:type="character" w:customStyle="1" w:styleId="KommentarthemaZeichen">
    <w:name w:val="Kommentarthema Zeichen"/>
    <w:basedOn w:val="KommentartextZeichen"/>
    <w:link w:val="Kommentarthema"/>
    <w:uiPriority w:val="99"/>
    <w:semiHidden/>
    <w:rsid w:val="00C2040D"/>
    <w:rPr>
      <w:rFonts w:ascii="Calibri" w:eastAsia="Calibri" w:hAnsi="Calibri" w:cs="Calibri"/>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 w:line="249" w:lineRule="auto"/>
      <w:ind w:left="77" w:firstLine="209"/>
      <w:jc w:val="both"/>
    </w:pPr>
    <w:rPr>
      <w:rFonts w:ascii="Calibri" w:eastAsia="Calibri" w:hAnsi="Calibri" w:cs="Calibri"/>
      <w:color w:val="000000"/>
    </w:rPr>
  </w:style>
  <w:style w:type="paragraph" w:styleId="berschrift1">
    <w:name w:val="heading 1"/>
    <w:next w:val="Standard"/>
    <w:link w:val="berschrift1Zeichen"/>
    <w:uiPriority w:val="9"/>
    <w:qFormat/>
    <w:pPr>
      <w:keepNext/>
      <w:keepLines/>
      <w:spacing w:after="0"/>
      <w:ind w:left="229" w:hanging="10"/>
      <w:outlineLvl w:val="0"/>
    </w:pPr>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Pr>
      <w:rFonts w:ascii="Calibri" w:eastAsia="Calibri" w:hAnsi="Calibri" w:cs="Calibri"/>
      <w:color w:val="000000"/>
      <w:sz w:val="22"/>
    </w:rPr>
  </w:style>
  <w:style w:type="paragraph" w:styleId="Sprechblasentext">
    <w:name w:val="Balloon Text"/>
    <w:basedOn w:val="Standard"/>
    <w:link w:val="SprechblasentextZeichen"/>
    <w:uiPriority w:val="99"/>
    <w:semiHidden/>
    <w:unhideWhenUsed/>
    <w:rsid w:val="00C2040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2040D"/>
    <w:rPr>
      <w:rFonts w:ascii="Lucida Grande" w:eastAsia="Calibri" w:hAnsi="Lucida Grande" w:cs="Lucida Grande"/>
      <w:color w:val="000000"/>
      <w:sz w:val="18"/>
      <w:szCs w:val="18"/>
    </w:rPr>
  </w:style>
  <w:style w:type="character" w:styleId="Kommentarzeichen">
    <w:name w:val="annotation reference"/>
    <w:basedOn w:val="Absatzstandardschriftart"/>
    <w:uiPriority w:val="99"/>
    <w:semiHidden/>
    <w:unhideWhenUsed/>
    <w:rsid w:val="00C2040D"/>
    <w:rPr>
      <w:sz w:val="18"/>
      <w:szCs w:val="18"/>
    </w:rPr>
  </w:style>
  <w:style w:type="paragraph" w:styleId="Kommentartext">
    <w:name w:val="annotation text"/>
    <w:basedOn w:val="Standard"/>
    <w:link w:val="KommentartextZeichen"/>
    <w:uiPriority w:val="99"/>
    <w:semiHidden/>
    <w:unhideWhenUsed/>
    <w:rsid w:val="00C2040D"/>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C2040D"/>
    <w:rPr>
      <w:rFonts w:ascii="Calibri" w:eastAsia="Calibri" w:hAnsi="Calibri" w:cs="Calibri"/>
      <w:color w:val="000000"/>
      <w:sz w:val="24"/>
      <w:szCs w:val="24"/>
    </w:rPr>
  </w:style>
  <w:style w:type="paragraph" w:styleId="Kommentarthema">
    <w:name w:val="annotation subject"/>
    <w:basedOn w:val="Kommentartext"/>
    <w:next w:val="Kommentartext"/>
    <w:link w:val="KommentarthemaZeichen"/>
    <w:uiPriority w:val="99"/>
    <w:semiHidden/>
    <w:unhideWhenUsed/>
    <w:rsid w:val="00C2040D"/>
    <w:rPr>
      <w:b/>
      <w:bCs/>
      <w:sz w:val="20"/>
      <w:szCs w:val="20"/>
    </w:rPr>
  </w:style>
  <w:style w:type="character" w:customStyle="1" w:styleId="KommentarthemaZeichen">
    <w:name w:val="Kommentarthema Zeichen"/>
    <w:basedOn w:val="KommentartextZeichen"/>
    <w:link w:val="Kommentarthema"/>
    <w:uiPriority w:val="99"/>
    <w:semiHidden/>
    <w:rsid w:val="00C2040D"/>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13053</Characters>
  <Application>Microsoft Macintosh Word</Application>
  <DocSecurity>0</DocSecurity>
  <Lines>108</Lines>
  <Paragraphs>30</Paragraphs>
  <ScaleCrop>false</ScaleCrop>
  <Company/>
  <LinksUpToDate>false</LinksUpToDate>
  <CharactersWithSpaces>15094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Aramis OPOSICH</dc:creator>
  <cp:keywords/>
  <cp:lastModifiedBy>Christine Salmen</cp:lastModifiedBy>
  <cp:revision>2</cp:revision>
  <dcterms:created xsi:type="dcterms:W3CDTF">2020-03-31T11:05:00Z</dcterms:created>
  <dcterms:modified xsi:type="dcterms:W3CDTF">2020-03-31T11:05:00Z</dcterms:modified>
</cp:coreProperties>
</file>